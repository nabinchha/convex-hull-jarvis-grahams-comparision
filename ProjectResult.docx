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charts/chart1.xml" ContentType="application/vnd.openxmlformats-officedocument.drawingml.chart+xml"/>
  <Override PartName="/word/webSettings.xml" ContentType="application/vnd.openxmlformats-officedocument.wordprocessingml.webSettings+xml"/>
  <Override PartName="/word/endnotes.xml" ContentType="application/vnd.openxmlformats-officedocument.wordprocessingml.endnotes+xml"/>
  <Override PartName="/word/header1.xml" ContentType="application/vnd.openxmlformats-officedocument.wordprocessingml.header+xml"/>
  <Override PartName="/word/charts/chart2.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86A71" w:rsidRPr="00BC1ED8" w:rsidRDefault="00F86A71" w:rsidP="00D4705E">
      <w:pPr>
        <w:spacing w:line="360" w:lineRule="auto"/>
        <w:jc w:val="center"/>
        <w:rPr>
          <w:rFonts w:ascii="Times New Roman" w:hAnsi="Times New Roman"/>
        </w:rPr>
      </w:pPr>
    </w:p>
    <w:p w:rsidR="006C68B3" w:rsidRDefault="006C68B3" w:rsidP="00D4705E">
      <w:pPr>
        <w:spacing w:line="360" w:lineRule="auto"/>
        <w:jc w:val="center"/>
        <w:rPr>
          <w:rFonts w:ascii="Times New Roman" w:hAnsi="Times New Roman"/>
        </w:rPr>
      </w:pPr>
    </w:p>
    <w:p w:rsidR="006C68B3" w:rsidRDefault="006C68B3" w:rsidP="00D4705E">
      <w:pPr>
        <w:spacing w:line="360" w:lineRule="auto"/>
        <w:jc w:val="center"/>
        <w:rPr>
          <w:rFonts w:ascii="Times New Roman" w:hAnsi="Times New Roman"/>
        </w:rPr>
      </w:pPr>
    </w:p>
    <w:p w:rsidR="006C68B3" w:rsidRDefault="006C68B3" w:rsidP="00D4705E">
      <w:pPr>
        <w:spacing w:line="360" w:lineRule="auto"/>
        <w:jc w:val="center"/>
        <w:rPr>
          <w:rFonts w:ascii="Times New Roman" w:hAnsi="Times New Roman"/>
        </w:rPr>
      </w:pPr>
    </w:p>
    <w:p w:rsidR="00E66F39" w:rsidRDefault="00E66F39" w:rsidP="00D4705E">
      <w:pPr>
        <w:spacing w:line="360" w:lineRule="auto"/>
        <w:jc w:val="center"/>
        <w:rPr>
          <w:rFonts w:ascii="Times New Roman" w:hAnsi="Times New Roman"/>
        </w:rPr>
      </w:pPr>
    </w:p>
    <w:p w:rsidR="006C68B3" w:rsidRDefault="006C68B3" w:rsidP="00D4705E">
      <w:pPr>
        <w:spacing w:line="360" w:lineRule="auto"/>
        <w:jc w:val="center"/>
        <w:rPr>
          <w:rFonts w:ascii="Times New Roman" w:hAnsi="Times New Roman"/>
        </w:rPr>
      </w:pPr>
    </w:p>
    <w:p w:rsidR="00F86A71" w:rsidRPr="00BC1ED8" w:rsidRDefault="00F86A71" w:rsidP="00D4705E">
      <w:pPr>
        <w:spacing w:line="360" w:lineRule="auto"/>
        <w:jc w:val="center"/>
        <w:rPr>
          <w:rFonts w:ascii="Times New Roman" w:hAnsi="Times New Roman"/>
        </w:rPr>
      </w:pPr>
    </w:p>
    <w:p w:rsidR="00F86A71" w:rsidRPr="00BC1ED8" w:rsidRDefault="00F86A71" w:rsidP="00D4705E">
      <w:pPr>
        <w:spacing w:line="360" w:lineRule="auto"/>
        <w:jc w:val="center"/>
        <w:rPr>
          <w:rFonts w:ascii="Times New Roman" w:hAnsi="Times New Roman"/>
        </w:rPr>
      </w:pPr>
    </w:p>
    <w:p w:rsidR="00F86A71" w:rsidRPr="006C68B3" w:rsidRDefault="00F86A71" w:rsidP="00D4705E">
      <w:pPr>
        <w:spacing w:line="360" w:lineRule="auto"/>
        <w:jc w:val="center"/>
        <w:rPr>
          <w:rFonts w:ascii="Times New Roman" w:hAnsi="Times New Roman"/>
          <w:sz w:val="40"/>
        </w:rPr>
      </w:pPr>
      <w:r w:rsidRPr="006C68B3">
        <w:rPr>
          <w:rFonts w:ascii="Times New Roman" w:hAnsi="Times New Roman"/>
          <w:sz w:val="40"/>
        </w:rPr>
        <w:t>Convex Hull</w:t>
      </w:r>
    </w:p>
    <w:p w:rsidR="00F86A71" w:rsidRPr="00BC1ED8" w:rsidRDefault="00F86A71" w:rsidP="00F86A71">
      <w:pPr>
        <w:jc w:val="center"/>
        <w:rPr>
          <w:rFonts w:ascii="Times New Roman" w:hAnsi="Times New Roman"/>
        </w:rPr>
      </w:pPr>
      <w:proofErr w:type="spellStart"/>
      <w:r w:rsidRPr="00BC1ED8">
        <w:rPr>
          <w:rFonts w:ascii="Times New Roman" w:hAnsi="Times New Roman"/>
        </w:rPr>
        <w:t>Nabin</w:t>
      </w:r>
      <w:proofErr w:type="spellEnd"/>
      <w:r w:rsidRPr="00BC1ED8">
        <w:rPr>
          <w:rFonts w:ascii="Times New Roman" w:hAnsi="Times New Roman"/>
        </w:rPr>
        <w:t xml:space="preserve"> </w:t>
      </w:r>
      <w:proofErr w:type="spellStart"/>
      <w:r w:rsidRPr="00BC1ED8">
        <w:rPr>
          <w:rFonts w:ascii="Times New Roman" w:hAnsi="Times New Roman"/>
        </w:rPr>
        <w:t>Mulepati</w:t>
      </w:r>
      <w:proofErr w:type="spellEnd"/>
      <w:r w:rsidRPr="00BC1ED8">
        <w:rPr>
          <w:rFonts w:ascii="Times New Roman" w:hAnsi="Times New Roman"/>
        </w:rPr>
        <w:br/>
        <w:t>Algorithms</w:t>
      </w:r>
      <w:r w:rsidRPr="00BC1ED8">
        <w:rPr>
          <w:rFonts w:ascii="Times New Roman" w:hAnsi="Times New Roman"/>
        </w:rPr>
        <w:br/>
        <w:t>Susquehanna University</w:t>
      </w:r>
      <w:r w:rsidRPr="00BC1ED8">
        <w:rPr>
          <w:rFonts w:ascii="Times New Roman" w:hAnsi="Times New Roman"/>
        </w:rPr>
        <w:br/>
        <w:t>Selinsgrove, PA 17870</w:t>
      </w:r>
    </w:p>
    <w:p w:rsidR="00F86A71" w:rsidRPr="00BC1ED8" w:rsidRDefault="00F86A71" w:rsidP="00F86A71">
      <w:pPr>
        <w:jc w:val="center"/>
        <w:rPr>
          <w:rFonts w:ascii="Times New Roman" w:hAnsi="Times New Roman"/>
        </w:rPr>
      </w:pPr>
      <w:r w:rsidRPr="00BC1ED8">
        <w:rPr>
          <w:rFonts w:ascii="Times New Roman" w:hAnsi="Times New Roman"/>
        </w:rPr>
        <w:t xml:space="preserve">May </w:t>
      </w:r>
      <w:r w:rsidR="006C68B3">
        <w:rPr>
          <w:rFonts w:ascii="Times New Roman" w:hAnsi="Times New Roman"/>
        </w:rPr>
        <w:t>10</w:t>
      </w:r>
      <w:r w:rsidRPr="00BC1ED8">
        <w:rPr>
          <w:rFonts w:ascii="Times New Roman" w:hAnsi="Times New Roman"/>
        </w:rPr>
        <w:t>, 2010</w:t>
      </w:r>
    </w:p>
    <w:p w:rsidR="00F86A71" w:rsidRPr="00BC1ED8" w:rsidRDefault="00F86A71" w:rsidP="006C68B3">
      <w:pPr>
        <w:spacing w:line="360" w:lineRule="auto"/>
        <w:rPr>
          <w:rFonts w:ascii="Times New Roman" w:hAnsi="Times New Roman"/>
        </w:rPr>
      </w:pPr>
    </w:p>
    <w:p w:rsidR="00F86A71" w:rsidRPr="00BC1ED8" w:rsidRDefault="00F86A71" w:rsidP="00D4705E">
      <w:pPr>
        <w:spacing w:line="360" w:lineRule="auto"/>
        <w:jc w:val="center"/>
        <w:rPr>
          <w:rFonts w:ascii="Times New Roman" w:hAnsi="Times New Roman"/>
        </w:rPr>
      </w:pPr>
    </w:p>
    <w:p w:rsidR="00F86A71" w:rsidRPr="00BC1ED8" w:rsidRDefault="00F86A71" w:rsidP="00D4705E">
      <w:pPr>
        <w:spacing w:line="360" w:lineRule="auto"/>
        <w:jc w:val="center"/>
        <w:rPr>
          <w:rFonts w:ascii="Times New Roman" w:hAnsi="Times New Roman"/>
        </w:rPr>
      </w:pPr>
    </w:p>
    <w:p w:rsidR="00F86A71" w:rsidRPr="00BC1ED8" w:rsidRDefault="00F86A71" w:rsidP="00D4705E">
      <w:pPr>
        <w:spacing w:line="360" w:lineRule="auto"/>
        <w:jc w:val="center"/>
        <w:rPr>
          <w:rFonts w:ascii="Times New Roman" w:hAnsi="Times New Roman"/>
        </w:rPr>
      </w:pPr>
    </w:p>
    <w:p w:rsidR="00F86A71" w:rsidRPr="00BC1ED8" w:rsidRDefault="00F86A71" w:rsidP="00D4705E">
      <w:pPr>
        <w:spacing w:line="360" w:lineRule="auto"/>
        <w:jc w:val="center"/>
        <w:rPr>
          <w:rFonts w:ascii="Times New Roman" w:hAnsi="Times New Roman"/>
        </w:rPr>
      </w:pPr>
    </w:p>
    <w:p w:rsidR="00F86A71" w:rsidRPr="00BC1ED8" w:rsidRDefault="00F86A71" w:rsidP="00D4705E">
      <w:pPr>
        <w:spacing w:line="360" w:lineRule="auto"/>
        <w:jc w:val="center"/>
        <w:rPr>
          <w:rFonts w:ascii="Times New Roman" w:hAnsi="Times New Roman"/>
        </w:rPr>
      </w:pPr>
    </w:p>
    <w:p w:rsidR="00F86A71" w:rsidRPr="00BC1ED8" w:rsidRDefault="00F86A71" w:rsidP="00D4705E">
      <w:pPr>
        <w:spacing w:line="360" w:lineRule="auto"/>
        <w:jc w:val="center"/>
        <w:rPr>
          <w:rFonts w:ascii="Times New Roman" w:hAnsi="Times New Roman"/>
        </w:rPr>
      </w:pPr>
    </w:p>
    <w:p w:rsidR="006C68B3" w:rsidRDefault="006C68B3" w:rsidP="006C68B3">
      <w:pPr>
        <w:spacing w:line="360" w:lineRule="auto"/>
        <w:rPr>
          <w:rFonts w:ascii="Times New Roman" w:hAnsi="Times New Roman"/>
        </w:rPr>
      </w:pPr>
    </w:p>
    <w:p w:rsidR="00F86A71" w:rsidRPr="00BC1ED8" w:rsidRDefault="00F86A71" w:rsidP="00D4705E">
      <w:pPr>
        <w:spacing w:line="360" w:lineRule="auto"/>
        <w:jc w:val="center"/>
        <w:rPr>
          <w:rFonts w:ascii="Times New Roman" w:hAnsi="Times New Roman"/>
        </w:rPr>
      </w:pPr>
    </w:p>
    <w:p w:rsidR="009635DD" w:rsidRPr="00BC1ED8" w:rsidRDefault="00B54025" w:rsidP="00B54025">
      <w:pPr>
        <w:spacing w:line="360" w:lineRule="auto"/>
        <w:rPr>
          <w:rFonts w:ascii="Times New Roman" w:hAnsi="Times New Roman"/>
          <w:sz w:val="28"/>
        </w:rPr>
      </w:pPr>
      <w:r w:rsidRPr="00BC1ED8">
        <w:rPr>
          <w:rFonts w:ascii="Times New Roman" w:hAnsi="Times New Roman"/>
          <w:sz w:val="28"/>
        </w:rPr>
        <w:t>Abstract</w:t>
      </w:r>
    </w:p>
    <w:p w:rsidR="00B566DC" w:rsidRPr="00BC1ED8" w:rsidRDefault="00F86A71" w:rsidP="00227935">
      <w:pPr>
        <w:spacing w:line="360" w:lineRule="auto"/>
        <w:ind w:firstLine="720"/>
        <w:rPr>
          <w:rFonts w:ascii="Times New Roman" w:hAnsi="Times New Roman"/>
        </w:rPr>
      </w:pPr>
      <w:r w:rsidRPr="00BC1ED8">
        <w:rPr>
          <w:rFonts w:ascii="Times New Roman" w:hAnsi="Times New Roman"/>
        </w:rPr>
        <w:t xml:space="preserve">Convex hull of a set of points is the region that exclusively includes all of the points in the given set of points. </w:t>
      </w:r>
      <w:r w:rsidR="002F491B" w:rsidRPr="00BC1ED8">
        <w:rPr>
          <w:rFonts w:ascii="Times New Roman" w:hAnsi="Times New Roman"/>
        </w:rPr>
        <w:t xml:space="preserve">There are different algorithms to find </w:t>
      </w:r>
      <w:r w:rsidR="00440BA6" w:rsidRPr="00BC1ED8">
        <w:rPr>
          <w:rFonts w:ascii="Times New Roman" w:hAnsi="Times New Roman"/>
        </w:rPr>
        <w:t xml:space="preserve">the planar </w:t>
      </w:r>
      <w:r w:rsidR="002F491B" w:rsidRPr="00BC1ED8">
        <w:rPr>
          <w:rFonts w:ascii="Times New Roman" w:hAnsi="Times New Roman"/>
        </w:rPr>
        <w:t xml:space="preserve">convex hull </w:t>
      </w:r>
      <w:r w:rsidR="00440BA6" w:rsidRPr="00BC1ED8">
        <w:rPr>
          <w:rFonts w:ascii="Times New Roman" w:hAnsi="Times New Roman"/>
        </w:rPr>
        <w:t xml:space="preserve">of a set of points </w:t>
      </w:r>
      <w:r w:rsidR="002F491B" w:rsidRPr="00BC1ED8">
        <w:rPr>
          <w:rFonts w:ascii="Times New Roman" w:hAnsi="Times New Roman"/>
        </w:rPr>
        <w:t>based on different time complexities</w:t>
      </w:r>
      <w:ins w:id="0" w:author="Toshiro" w:date="2010-05-05T07:51:00Z">
        <w:r w:rsidR="00C24884">
          <w:rPr>
            <w:rFonts w:ascii="Times New Roman" w:hAnsi="Times New Roman"/>
          </w:rPr>
          <w:t>. They include</w:t>
        </w:r>
      </w:ins>
      <w:r w:rsidR="00DA3FF9" w:rsidRPr="00BC1ED8">
        <w:rPr>
          <w:rFonts w:ascii="Times New Roman" w:hAnsi="Times New Roman"/>
        </w:rPr>
        <w:t xml:space="preserve"> Graham scan, Jarvis </w:t>
      </w:r>
      <w:r w:rsidR="0060742F" w:rsidRPr="00BC1ED8">
        <w:rPr>
          <w:rFonts w:ascii="Times New Roman" w:hAnsi="Times New Roman"/>
        </w:rPr>
        <w:t>march</w:t>
      </w:r>
      <w:r w:rsidR="00DA3FF9" w:rsidRPr="00BC1ED8">
        <w:rPr>
          <w:rFonts w:ascii="Times New Roman" w:hAnsi="Times New Roman"/>
        </w:rPr>
        <w:t xml:space="preserve">, </w:t>
      </w:r>
      <w:r w:rsidR="00440BA6" w:rsidRPr="00BC1ED8">
        <w:rPr>
          <w:rFonts w:ascii="Times New Roman" w:hAnsi="Times New Roman"/>
        </w:rPr>
        <w:t>D</w:t>
      </w:r>
      <w:r w:rsidR="00DA3FF9" w:rsidRPr="00BC1ED8">
        <w:rPr>
          <w:rFonts w:ascii="Times New Roman" w:hAnsi="Times New Roman"/>
        </w:rPr>
        <w:t>ivide-and-</w:t>
      </w:r>
      <w:r w:rsidR="00440BA6" w:rsidRPr="00BC1ED8">
        <w:rPr>
          <w:rFonts w:ascii="Times New Roman" w:hAnsi="Times New Roman"/>
        </w:rPr>
        <w:t>C</w:t>
      </w:r>
      <w:r w:rsidR="00DA3FF9" w:rsidRPr="00BC1ED8">
        <w:rPr>
          <w:rFonts w:ascii="Times New Roman" w:hAnsi="Times New Roman"/>
        </w:rPr>
        <w:t xml:space="preserve">onquer, </w:t>
      </w:r>
      <w:r w:rsidR="00440BA6" w:rsidRPr="00BC1ED8">
        <w:rPr>
          <w:rFonts w:ascii="Times New Roman" w:hAnsi="Times New Roman"/>
        </w:rPr>
        <w:t>O</w:t>
      </w:r>
      <w:r w:rsidR="00DA3FF9" w:rsidRPr="00BC1ED8">
        <w:rPr>
          <w:rFonts w:ascii="Times New Roman" w:hAnsi="Times New Roman"/>
        </w:rPr>
        <w:t xml:space="preserve">ptimal output-sensitive algorithms, and </w:t>
      </w:r>
      <w:proofErr w:type="spellStart"/>
      <w:r w:rsidR="00DA3FF9" w:rsidRPr="00BC1ED8">
        <w:rPr>
          <w:rFonts w:ascii="Times New Roman" w:hAnsi="Times New Roman"/>
        </w:rPr>
        <w:t>Akl</w:t>
      </w:r>
      <w:proofErr w:type="spellEnd"/>
      <w:r w:rsidR="00DA3FF9" w:rsidRPr="00BC1ED8">
        <w:rPr>
          <w:rFonts w:ascii="Times New Roman" w:hAnsi="Times New Roman"/>
        </w:rPr>
        <w:t>-</w:t>
      </w:r>
      <w:r w:rsidR="0060742F" w:rsidRPr="00BC1ED8">
        <w:rPr>
          <w:rFonts w:ascii="Times New Roman" w:hAnsi="Times New Roman"/>
        </w:rPr>
        <w:t>Toussaint heuristic.</w:t>
      </w:r>
      <w:r w:rsidR="008721E8" w:rsidRPr="00BC1ED8">
        <w:rPr>
          <w:rFonts w:ascii="Times New Roman" w:hAnsi="Times New Roman"/>
          <w:vertAlign w:val="superscript"/>
        </w:rPr>
        <w:t>1</w:t>
      </w:r>
      <w:r w:rsidR="0060742F" w:rsidRPr="00BC1ED8">
        <w:rPr>
          <w:rFonts w:ascii="Times New Roman" w:hAnsi="Times New Roman"/>
        </w:rPr>
        <w:t xml:space="preserve"> In this paper we will </w:t>
      </w:r>
      <w:r w:rsidR="009A1305" w:rsidRPr="00BC1ED8">
        <w:rPr>
          <w:rFonts w:ascii="Times New Roman" w:hAnsi="Times New Roman"/>
        </w:rPr>
        <w:t xml:space="preserve">study the </w:t>
      </w:r>
      <w:r w:rsidR="003F75A4" w:rsidRPr="00BC1ED8">
        <w:rPr>
          <w:rFonts w:ascii="Times New Roman" w:hAnsi="Times New Roman"/>
        </w:rPr>
        <w:t>technique</w:t>
      </w:r>
      <w:ins w:id="1" w:author="Toshiro" w:date="2010-05-05T07:51:00Z">
        <w:r w:rsidR="00C24884">
          <w:rPr>
            <w:rFonts w:ascii="Times New Roman" w:hAnsi="Times New Roman"/>
          </w:rPr>
          <w:t>s</w:t>
        </w:r>
      </w:ins>
      <w:r w:rsidR="003F75A4" w:rsidRPr="00BC1ED8">
        <w:rPr>
          <w:rFonts w:ascii="Times New Roman" w:hAnsi="Times New Roman"/>
        </w:rPr>
        <w:t xml:space="preserve"> </w:t>
      </w:r>
      <w:r w:rsidR="009A1305" w:rsidRPr="00BC1ED8">
        <w:rPr>
          <w:rFonts w:ascii="Times New Roman" w:hAnsi="Times New Roman"/>
        </w:rPr>
        <w:t>of</w:t>
      </w:r>
      <w:r w:rsidR="00440BA6" w:rsidRPr="00BC1ED8">
        <w:rPr>
          <w:rFonts w:ascii="Times New Roman" w:hAnsi="Times New Roman"/>
        </w:rPr>
        <w:t xml:space="preserve"> Graham </w:t>
      </w:r>
      <w:r w:rsidR="0060742F" w:rsidRPr="00BC1ED8">
        <w:rPr>
          <w:rFonts w:ascii="Times New Roman" w:hAnsi="Times New Roman"/>
        </w:rPr>
        <w:t>scan</w:t>
      </w:r>
      <w:r w:rsidR="008721E8" w:rsidRPr="00BC1ED8">
        <w:rPr>
          <w:rFonts w:ascii="Times New Roman" w:hAnsi="Times New Roman"/>
        </w:rPr>
        <w:t xml:space="preserve"> and</w:t>
      </w:r>
      <w:r w:rsidR="0060742F" w:rsidRPr="00BC1ED8">
        <w:rPr>
          <w:rFonts w:ascii="Times New Roman" w:hAnsi="Times New Roman"/>
        </w:rPr>
        <w:t xml:space="preserve"> Jarvis m</w:t>
      </w:r>
      <w:r w:rsidR="009A1305" w:rsidRPr="00BC1ED8">
        <w:rPr>
          <w:rFonts w:ascii="Times New Roman" w:hAnsi="Times New Roman"/>
        </w:rPr>
        <w:t>arch</w:t>
      </w:r>
      <w:ins w:id="2" w:author="Toshiro" w:date="2010-05-05T07:52:00Z">
        <w:r w:rsidR="00C24884">
          <w:rPr>
            <w:rFonts w:ascii="Times New Roman" w:hAnsi="Times New Roman"/>
          </w:rPr>
          <w:t xml:space="preserve"> and their computational speed</w:t>
        </w:r>
      </w:ins>
      <w:r w:rsidR="008721E8" w:rsidRPr="00BC1ED8">
        <w:rPr>
          <w:rFonts w:ascii="Times New Roman" w:hAnsi="Times New Roman"/>
        </w:rPr>
        <w:t xml:space="preserve">. </w:t>
      </w:r>
      <w:r w:rsidR="00443D77" w:rsidRPr="00BC1ED8">
        <w:rPr>
          <w:rFonts w:ascii="Times New Roman" w:hAnsi="Times New Roman"/>
        </w:rPr>
        <w:t>Jarvis march, the simpler of the two</w:t>
      </w:r>
      <w:ins w:id="3" w:author="Toshiro" w:date="2010-05-05T07:53:00Z">
        <w:r w:rsidR="00C24884">
          <w:rPr>
            <w:rFonts w:ascii="Times New Roman" w:hAnsi="Times New Roman"/>
          </w:rPr>
          <w:t xml:space="preserve"> </w:t>
        </w:r>
      </w:ins>
      <w:r w:rsidR="00B80E58">
        <w:rPr>
          <w:rFonts w:ascii="Times New Roman" w:hAnsi="Times New Roman"/>
        </w:rPr>
        <w:t>in terms of implementation</w:t>
      </w:r>
      <w:r w:rsidR="00443D77" w:rsidRPr="00BC1ED8">
        <w:rPr>
          <w:rFonts w:ascii="Times New Roman" w:hAnsi="Times New Roman"/>
        </w:rPr>
        <w:t>, has a running time of O(</w:t>
      </w:r>
      <w:proofErr w:type="spellStart"/>
      <w:r w:rsidR="00443D77" w:rsidRPr="00BC1ED8">
        <w:rPr>
          <w:rFonts w:ascii="Times New Roman" w:hAnsi="Times New Roman"/>
        </w:rPr>
        <w:t>nh</w:t>
      </w:r>
      <w:proofErr w:type="spellEnd"/>
      <w:r w:rsidR="00443D77" w:rsidRPr="00BC1ED8">
        <w:rPr>
          <w:rFonts w:ascii="Times New Roman" w:hAnsi="Times New Roman"/>
        </w:rPr>
        <w:t>), where n is the number of points in the set and h is the number of points in the hull.</w:t>
      </w:r>
      <w:r w:rsidR="00DD3B72" w:rsidRPr="00BC1ED8">
        <w:rPr>
          <w:rFonts w:ascii="Times New Roman" w:hAnsi="Times New Roman"/>
        </w:rPr>
        <w:t xml:space="preserve"> </w:t>
      </w:r>
      <w:r w:rsidR="002315DF" w:rsidRPr="00BC1ED8">
        <w:rPr>
          <w:rFonts w:ascii="Times New Roman" w:hAnsi="Times New Roman"/>
        </w:rPr>
        <w:t xml:space="preserve">However, it </w:t>
      </w:r>
      <w:r w:rsidR="008721E8" w:rsidRPr="00BC1ED8">
        <w:rPr>
          <w:rFonts w:ascii="Times New Roman" w:hAnsi="Times New Roman"/>
        </w:rPr>
        <w:t xml:space="preserve">has the </w:t>
      </w:r>
      <w:r w:rsidR="00DD3B72" w:rsidRPr="00BC1ED8">
        <w:rPr>
          <w:rFonts w:ascii="Times New Roman" w:hAnsi="Times New Roman"/>
        </w:rPr>
        <w:t>worst case running time of O(n</w:t>
      </w:r>
      <w:r w:rsidR="00854FBE" w:rsidRPr="00854FBE">
        <w:rPr>
          <w:rFonts w:ascii="Times New Roman" w:hAnsi="Times New Roman"/>
          <w:vertAlign w:val="superscript"/>
        </w:rPr>
        <w:t>2</w:t>
      </w:r>
      <w:r w:rsidR="00DD3B72" w:rsidRPr="00BC1ED8">
        <w:rPr>
          <w:rFonts w:ascii="Times New Roman" w:hAnsi="Times New Roman"/>
        </w:rPr>
        <w:t>)</w:t>
      </w:r>
      <w:r w:rsidR="002315DF" w:rsidRPr="00BC1ED8">
        <w:rPr>
          <w:rFonts w:ascii="Times New Roman" w:hAnsi="Times New Roman"/>
        </w:rPr>
        <w:t xml:space="preserve"> when all given points form the convex hull</w:t>
      </w:r>
      <w:r w:rsidR="00DD3B72" w:rsidRPr="00BC1ED8">
        <w:rPr>
          <w:rFonts w:ascii="Times New Roman" w:hAnsi="Times New Roman"/>
        </w:rPr>
        <w:t>.</w:t>
      </w:r>
      <w:r w:rsidR="00443D77" w:rsidRPr="00BC1ED8">
        <w:rPr>
          <w:rFonts w:ascii="Times New Roman" w:hAnsi="Times New Roman"/>
        </w:rPr>
        <w:t xml:space="preserve"> </w:t>
      </w:r>
      <w:r w:rsidR="00DD3B72" w:rsidRPr="00BC1ED8">
        <w:rPr>
          <w:rFonts w:ascii="Times New Roman" w:hAnsi="Times New Roman"/>
        </w:rPr>
        <w:t>Graham’s scan</w:t>
      </w:r>
      <w:r w:rsidR="008721E8" w:rsidRPr="00BC1ED8">
        <w:rPr>
          <w:rFonts w:ascii="Times New Roman" w:hAnsi="Times New Roman"/>
        </w:rPr>
        <w:t>,</w:t>
      </w:r>
      <w:r w:rsidR="005261A3" w:rsidRPr="00BC1ED8">
        <w:rPr>
          <w:rFonts w:ascii="Times New Roman" w:hAnsi="Times New Roman"/>
        </w:rPr>
        <w:t xml:space="preserve"> </w:t>
      </w:r>
      <w:r w:rsidR="00DC64A0" w:rsidRPr="00BC1ED8">
        <w:rPr>
          <w:rFonts w:ascii="Times New Roman" w:hAnsi="Times New Roman"/>
        </w:rPr>
        <w:t xml:space="preserve">with a </w:t>
      </w:r>
      <w:r w:rsidR="005261A3" w:rsidRPr="00BC1ED8">
        <w:rPr>
          <w:rFonts w:ascii="Times New Roman" w:hAnsi="Times New Roman"/>
        </w:rPr>
        <w:t>more complex</w:t>
      </w:r>
      <w:r w:rsidR="002315DF" w:rsidRPr="00BC1ED8">
        <w:rPr>
          <w:rFonts w:ascii="Times New Roman" w:hAnsi="Times New Roman"/>
        </w:rPr>
        <w:t xml:space="preserve"> implementation</w:t>
      </w:r>
      <w:r w:rsidR="005261A3" w:rsidRPr="00BC1ED8">
        <w:rPr>
          <w:rFonts w:ascii="Times New Roman" w:hAnsi="Times New Roman"/>
        </w:rPr>
        <w:t xml:space="preserve">, </w:t>
      </w:r>
      <w:r w:rsidR="002315DF" w:rsidRPr="00BC1ED8">
        <w:rPr>
          <w:rFonts w:ascii="Times New Roman" w:hAnsi="Times New Roman"/>
        </w:rPr>
        <w:t xml:space="preserve">has </w:t>
      </w:r>
      <w:r w:rsidR="006D414A" w:rsidRPr="00BC1ED8">
        <w:rPr>
          <w:rFonts w:ascii="Times New Roman" w:hAnsi="Times New Roman"/>
        </w:rPr>
        <w:t>a</w:t>
      </w:r>
      <w:r w:rsidR="00DD3B72" w:rsidRPr="00BC1ED8">
        <w:rPr>
          <w:rFonts w:ascii="Times New Roman" w:hAnsi="Times New Roman"/>
        </w:rPr>
        <w:t xml:space="preserve"> running time of </w:t>
      </w:r>
      <w:r w:rsidR="00854FBE">
        <w:rPr>
          <w:rFonts w:ascii="Times New Roman" w:hAnsi="Times New Roman"/>
        </w:rPr>
        <w:t>O(</w:t>
      </w:r>
      <w:proofErr w:type="spellStart"/>
      <w:r w:rsidR="00854FBE">
        <w:rPr>
          <w:rFonts w:ascii="Times New Roman" w:hAnsi="Times New Roman"/>
        </w:rPr>
        <w:t>nlogn</w:t>
      </w:r>
      <w:proofErr w:type="spellEnd"/>
      <w:r w:rsidR="00854FBE">
        <w:rPr>
          <w:rFonts w:ascii="Times New Roman" w:hAnsi="Times New Roman"/>
        </w:rPr>
        <w:t>)</w:t>
      </w:r>
      <w:r w:rsidR="00D4705E" w:rsidRPr="00BC1ED8">
        <w:rPr>
          <w:rFonts w:ascii="Times New Roman" w:hAnsi="Times New Roman"/>
        </w:rPr>
        <w:t>.</w:t>
      </w:r>
      <w:r w:rsidR="004B3281">
        <w:rPr>
          <w:rFonts w:ascii="Times New Roman" w:hAnsi="Times New Roman"/>
        </w:rPr>
        <w:br/>
      </w:r>
    </w:p>
    <w:p w:rsidR="00440BA6" w:rsidRPr="00BC1ED8" w:rsidRDefault="00B566DC" w:rsidP="00B566DC">
      <w:pPr>
        <w:spacing w:line="360" w:lineRule="auto"/>
        <w:rPr>
          <w:rFonts w:ascii="Times New Roman" w:hAnsi="Times New Roman"/>
          <w:sz w:val="28"/>
        </w:rPr>
      </w:pPr>
      <w:r w:rsidRPr="00BC1ED8">
        <w:rPr>
          <w:rFonts w:ascii="Times New Roman" w:hAnsi="Times New Roman"/>
          <w:sz w:val="28"/>
        </w:rPr>
        <w:t>Introduction</w:t>
      </w:r>
    </w:p>
    <w:p w:rsidR="001B4F8F" w:rsidRDefault="00440BA6" w:rsidP="00227935">
      <w:pPr>
        <w:spacing w:line="360" w:lineRule="auto"/>
        <w:ind w:firstLine="720"/>
        <w:rPr>
          <w:rFonts w:ascii="Times New Roman" w:hAnsi="Times New Roman"/>
        </w:rPr>
      </w:pPr>
      <w:r w:rsidRPr="00BC1ED8">
        <w:rPr>
          <w:rFonts w:ascii="Times New Roman" w:hAnsi="Times New Roman"/>
        </w:rPr>
        <w:t>The convex hull of a finite set of points Q, denoted as CH(Q), is the smallest convex polygon P such that all points in the set Q</w:t>
      </w:r>
      <w:ins w:id="4" w:author="Toshiro" w:date="2010-05-05T07:57:00Z">
        <w:r w:rsidR="00C24884">
          <w:rPr>
            <w:rFonts w:ascii="Times New Roman" w:hAnsi="Times New Roman"/>
          </w:rPr>
          <w:t xml:space="preserve"> </w:t>
        </w:r>
      </w:ins>
      <w:r w:rsidRPr="00BC1ED8">
        <w:rPr>
          <w:rFonts w:ascii="Times New Roman" w:hAnsi="Times New Roman"/>
        </w:rPr>
        <w:t>are either in the interior of P or on the boundary of P.</w:t>
      </w:r>
      <w:r w:rsidRPr="00BC1ED8">
        <w:rPr>
          <w:rFonts w:ascii="Times New Roman" w:hAnsi="Times New Roman"/>
          <w:vertAlign w:val="superscript"/>
        </w:rPr>
        <w:t>1</w:t>
      </w:r>
      <w:r w:rsidRPr="00BC1ED8">
        <w:rPr>
          <w:rFonts w:ascii="Times New Roman" w:hAnsi="Times New Roman"/>
        </w:rPr>
        <w:t xml:space="preserve"> In two dimensions, it is basically a polygon formed by tightly wrapping a thread around a set of needles on a board representing a set of points on a plane. </w:t>
      </w:r>
      <w:r w:rsidR="0048457C">
        <w:rPr>
          <w:rFonts w:ascii="Times New Roman" w:hAnsi="Times New Roman"/>
        </w:rPr>
        <w:t>For example, f</w:t>
      </w:r>
      <w:r w:rsidR="0048457C" w:rsidRPr="00BC1ED8">
        <w:rPr>
          <w:rFonts w:ascii="Times New Roman" w:hAnsi="Times New Roman"/>
        </w:rPr>
        <w:t xml:space="preserve">igure 1 shows the planar convex hull of a set of 37 points. </w:t>
      </w:r>
      <w:r w:rsidRPr="00BC1ED8">
        <w:rPr>
          <w:rFonts w:ascii="Times New Roman" w:hAnsi="Times New Roman"/>
        </w:rPr>
        <w:t>Convex hull has a wide range of applications in the field of mathematics and computer science such as in digital image processing, pattern recognition, statistics, geographic informati</w:t>
      </w:r>
      <w:r w:rsidR="00854FBE">
        <w:rPr>
          <w:rFonts w:ascii="Times New Roman" w:hAnsi="Times New Roman"/>
        </w:rPr>
        <w:t>on system</w:t>
      </w:r>
      <w:r w:rsidRPr="00BC1ED8">
        <w:rPr>
          <w:rFonts w:ascii="Times New Roman" w:hAnsi="Times New Roman"/>
        </w:rPr>
        <w:t>, etc.</w:t>
      </w:r>
      <w:r w:rsidR="00B80E58" w:rsidRPr="00B80E58">
        <w:rPr>
          <w:rFonts w:ascii="Times New Roman" w:hAnsi="Times New Roman"/>
          <w:vertAlign w:val="superscript"/>
        </w:rPr>
        <w:t>2</w:t>
      </w:r>
      <w:r w:rsidRPr="00BC1ED8">
        <w:rPr>
          <w:rFonts w:ascii="Times New Roman" w:hAnsi="Times New Roman"/>
        </w:rPr>
        <w:t xml:space="preserve"> Convex hull also serves as a starting point for other computational-geometry problems like the two-dimensional farthest-pair problem.</w:t>
      </w:r>
      <w:r w:rsidRPr="00BC1ED8">
        <w:rPr>
          <w:rFonts w:ascii="Times New Roman" w:hAnsi="Times New Roman"/>
          <w:vertAlign w:val="superscript"/>
        </w:rPr>
        <w:t>1</w:t>
      </w:r>
      <w:r w:rsidRPr="00BC1ED8">
        <w:rPr>
          <w:rFonts w:ascii="Times New Roman" w:hAnsi="Times New Roman"/>
        </w:rPr>
        <w:t xml:space="preserve"> </w:t>
      </w:r>
    </w:p>
    <w:p w:rsidR="001B4F8F" w:rsidRDefault="00BB62D7" w:rsidP="00227935">
      <w:pPr>
        <w:spacing w:line="360" w:lineRule="auto"/>
        <w:ind w:firstLine="720"/>
        <w:rPr>
          <w:rFonts w:ascii="Times New Roman" w:hAnsi="Times New Roman"/>
        </w:rPr>
      </w:pPr>
      <w:r>
        <w:rPr>
          <w:rFonts w:ascii="Times New Roman" w:hAnsi="Times New Roman"/>
          <w:noProof/>
        </w:rPr>
        <w:pict>
          <v:group id="_x0000_s1042" style="position:absolute;left:0;text-align:left;margin-left:108pt;margin-top:27.85pt;width:252pt;height:171.7pt;z-index:251662336" coordorigin="3600,10246" coordsize="5040,3434" wrapcoords="12985 1226 6107 2829 5528 3301 5464 4244 3407 10281 11764 17166 12278 17166 18000 13959 18192 13582 17807 11790 17035 7262 17035 6791 16907 6508 13371 1226 12985 1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41" type="#_x0000_t75" alt="Screen shot 2010-05-01 at 2.16.40 PM.png" style="position:absolute;left:4170;top:10246;width:3927;height:2995;visibility:visible;mso-wrap-distance-left:9pt;mso-wrap-distance-top:0;mso-wrap-distance-right:9.3pt;mso-wrap-distance-bottom:.47pt;mso-position-horizontal:absolute;mso-position-horizontal-relative:text;mso-position-vertical:absolute;mso-position-vertical-relative:text" wrapcoords="-220 0 -220 21313 21602 21313 21602 0 -220 0"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">
              <v:imagedata r:id="rId7" o:title=""/>
              <o:lock v:ext="edit" aspectratio="f"/>
            </v:shape>
            <v:shapetype id="_x0000_t202" coordsize="21600,21600" o:spt="202" path="m0,0l0,21600,21600,21600,21600,0xe">
              <v:stroke joinstyle="miter"/>
              <v:path gradientshapeok="t" o:connecttype="rect"/>
            </v:shapetype>
            <v:shape id="_x0000_s1032" type="#_x0000_t202" style="position:absolute;left:3600;top:12943;width:5040;height:737;mso-wrap-edited:f;mso-position-horizontal:absolute;mso-position-vertical:absolute" wrapcoords="0 0 21600 0 21600 21600 0 21600 0 0" o:regroupid="1" filled="f" stroked="f">
              <v:fill o:detectmouseclick="t"/>
              <v:textbox style="mso-next-textbox:#_x0000_s1032" inset=",7.2pt,,7.2pt">
                <w:txbxContent>
                  <w:p w:rsidR="002A2010" w:rsidRPr="00176DA2" w:rsidRDefault="002A2010" w:rsidP="00176DA2">
                    <w:pPr>
                      <w:jc w:val="center"/>
                      <w:rPr>
                        <w:rFonts w:ascii="Times New Roman" w:hAnsi="Times New Roman"/>
                      </w:rPr>
                    </w:pPr>
                    <w:r w:rsidRPr="00176DA2">
                      <w:rPr>
                        <w:rFonts w:ascii="Times New Roman" w:hAnsi="Times New Roman"/>
                      </w:rPr>
                      <w:t>Figur</w:t>
                    </w:r>
                    <w:r>
                      <w:rPr>
                        <w:rFonts w:ascii="Times New Roman" w:hAnsi="Times New Roman"/>
                      </w:rPr>
                      <w:t>e 1: Convex Hull of a set of 37 points</w:t>
                    </w:r>
                  </w:p>
                </w:txbxContent>
              </v:textbox>
            </v:shape>
          </v:group>
        </w:pict>
      </w:r>
    </w:p>
    <w:p w:rsidR="001B4F8F" w:rsidRDefault="001B4F8F" w:rsidP="00227935">
      <w:pPr>
        <w:spacing w:line="360" w:lineRule="auto"/>
        <w:ind w:firstLine="720"/>
        <w:rPr>
          <w:rFonts w:ascii="Times New Roman" w:hAnsi="Times New Roman"/>
        </w:rPr>
      </w:pPr>
    </w:p>
    <w:p w:rsidR="00457F61" w:rsidRPr="00BC1ED8" w:rsidRDefault="00457F61" w:rsidP="00227935">
      <w:pPr>
        <w:spacing w:line="360" w:lineRule="auto"/>
        <w:ind w:firstLine="720"/>
        <w:rPr>
          <w:rFonts w:ascii="Times New Roman" w:hAnsi="Times New Roman"/>
        </w:rPr>
      </w:pPr>
    </w:p>
    <w:p w:rsidR="006A18EA" w:rsidRPr="00BC1ED8" w:rsidRDefault="006A18EA" w:rsidP="00DC64A0">
      <w:pPr>
        <w:spacing w:line="360" w:lineRule="auto"/>
        <w:jc w:val="center"/>
        <w:rPr>
          <w:rFonts w:ascii="Times New Roman" w:hAnsi="Times New Roman"/>
        </w:rPr>
      </w:pPr>
    </w:p>
    <w:p w:rsidR="0048457C" w:rsidRDefault="0048457C" w:rsidP="00B566DC">
      <w:pPr>
        <w:spacing w:line="360" w:lineRule="auto"/>
        <w:rPr>
          <w:rFonts w:ascii="Times New Roman" w:hAnsi="Times New Roman"/>
          <w:sz w:val="28"/>
        </w:rPr>
      </w:pPr>
    </w:p>
    <w:p w:rsidR="001B4F8F" w:rsidRDefault="001B4F8F" w:rsidP="00B566DC">
      <w:pPr>
        <w:spacing w:line="360" w:lineRule="auto"/>
        <w:rPr>
          <w:rFonts w:ascii="Times New Roman" w:hAnsi="Times New Roman"/>
          <w:sz w:val="28"/>
        </w:rPr>
      </w:pPr>
    </w:p>
    <w:p w:rsidR="00E15703" w:rsidRDefault="00BC1ED8" w:rsidP="00B566DC">
      <w:pPr>
        <w:spacing w:line="360" w:lineRule="auto"/>
        <w:rPr>
          <w:rFonts w:ascii="Times New Roman" w:hAnsi="Times New Roman"/>
          <w:sz w:val="28"/>
        </w:rPr>
      </w:pPr>
      <w:r w:rsidRPr="00BC1ED8">
        <w:rPr>
          <w:rFonts w:ascii="Times New Roman" w:hAnsi="Times New Roman"/>
          <w:sz w:val="28"/>
        </w:rPr>
        <w:t>Implementation</w:t>
      </w:r>
    </w:p>
    <w:p w:rsidR="002A3A87" w:rsidRDefault="005B74FA" w:rsidP="00227935">
      <w:pPr>
        <w:spacing w:line="360" w:lineRule="auto"/>
        <w:ind w:firstLine="720"/>
        <w:rPr>
          <w:rFonts w:ascii="Times New Roman" w:hAnsi="Times New Roman"/>
        </w:rPr>
      </w:pPr>
      <w:r>
        <w:rPr>
          <w:rFonts w:ascii="Times New Roman" w:hAnsi="Times New Roman"/>
        </w:rPr>
        <w:t>Two</w:t>
      </w:r>
      <w:r w:rsidR="00CF5BD0">
        <w:rPr>
          <w:rFonts w:ascii="Times New Roman" w:hAnsi="Times New Roman"/>
        </w:rPr>
        <w:t xml:space="preserve"> of the convex hull algorithms</w:t>
      </w:r>
      <w:r w:rsidR="00BC3583">
        <w:rPr>
          <w:rFonts w:ascii="Times New Roman" w:hAnsi="Times New Roman"/>
        </w:rPr>
        <w:t>, Jarvis march and Graham scan,</w:t>
      </w:r>
      <w:r>
        <w:rPr>
          <w:rFonts w:ascii="Times New Roman" w:hAnsi="Times New Roman"/>
        </w:rPr>
        <w:t xml:space="preserve"> were implemented</w:t>
      </w:r>
      <w:r w:rsidR="00213E69">
        <w:rPr>
          <w:rFonts w:ascii="Times New Roman" w:hAnsi="Times New Roman"/>
        </w:rPr>
        <w:t xml:space="preserve"> in C++</w:t>
      </w:r>
      <w:r w:rsidR="00CF5BD0">
        <w:rPr>
          <w:rFonts w:ascii="Times New Roman" w:hAnsi="Times New Roman"/>
        </w:rPr>
        <w:t>. Jarvis march, the simpler of the two, has a complexity of O(</w:t>
      </w:r>
      <w:proofErr w:type="spellStart"/>
      <w:r w:rsidR="00CF5BD0">
        <w:rPr>
          <w:rFonts w:ascii="Times New Roman" w:hAnsi="Times New Roman"/>
        </w:rPr>
        <w:t>nh</w:t>
      </w:r>
      <w:proofErr w:type="spellEnd"/>
      <w:r w:rsidR="00CF5BD0">
        <w:rPr>
          <w:rFonts w:ascii="Times New Roman" w:hAnsi="Times New Roman"/>
        </w:rPr>
        <w:t xml:space="preserve">), where n is the number of  given points and h is the number of points in the resulting convex hull. Since h is unknown before the algorithm is run, Jarvis march is output sensitive and hence also known as </w:t>
      </w:r>
      <w:r w:rsidR="004904CB">
        <w:rPr>
          <w:rFonts w:ascii="Times New Roman" w:hAnsi="Times New Roman"/>
        </w:rPr>
        <w:t xml:space="preserve">an </w:t>
      </w:r>
      <w:r w:rsidR="00CF5BD0">
        <w:rPr>
          <w:rFonts w:ascii="Times New Roman" w:hAnsi="Times New Roman"/>
        </w:rPr>
        <w:t xml:space="preserve">output-sensitive algorithm. </w:t>
      </w:r>
      <w:r w:rsidR="00084703">
        <w:rPr>
          <w:rFonts w:ascii="Times New Roman" w:hAnsi="Times New Roman"/>
        </w:rPr>
        <w:t xml:space="preserve">Jarvis march is generally faster than Graham scan; however, when the size of the hull is </w:t>
      </w:r>
      <w:ins w:id="5" w:author="Toshiro" w:date="2010-05-05T08:00:00Z">
        <w:r w:rsidR="001106E4">
          <w:rPr>
            <w:rFonts w:ascii="Times New Roman" w:hAnsi="Times New Roman"/>
          </w:rPr>
          <w:t xml:space="preserve">proportional to </w:t>
        </w:r>
      </w:ins>
      <w:r w:rsidR="00084703">
        <w:rPr>
          <w:rFonts w:ascii="Times New Roman" w:hAnsi="Times New Roman"/>
        </w:rPr>
        <w:t>the number of input points</w:t>
      </w:r>
      <w:ins w:id="6" w:author="Toshiro" w:date="2010-05-05T08:00:00Z">
        <w:r w:rsidR="001106E4">
          <w:rPr>
            <w:rFonts w:ascii="Times New Roman" w:hAnsi="Times New Roman"/>
          </w:rPr>
          <w:t>,</w:t>
        </w:r>
      </w:ins>
      <w:r w:rsidR="00084703">
        <w:rPr>
          <w:rFonts w:ascii="Times New Roman" w:hAnsi="Times New Roman"/>
        </w:rPr>
        <w:t xml:space="preserve"> Jarvis march has the worst case complexity of O(n</w:t>
      </w:r>
      <w:r w:rsidR="00092BFA" w:rsidRPr="00092BFA">
        <w:rPr>
          <w:rFonts w:ascii="Times New Roman" w:hAnsi="Times New Roman"/>
          <w:vertAlign w:val="superscript"/>
        </w:rPr>
        <w:t>2</w:t>
      </w:r>
      <w:r w:rsidR="00092BFA">
        <w:rPr>
          <w:rFonts w:ascii="Times New Roman" w:hAnsi="Times New Roman"/>
        </w:rPr>
        <w:t xml:space="preserve">). </w:t>
      </w:r>
      <w:r w:rsidR="0025111E">
        <w:rPr>
          <w:rFonts w:ascii="Times New Roman" w:hAnsi="Times New Roman"/>
        </w:rPr>
        <w:t xml:space="preserve">In two dimensions Jarvis march is fairly easy to implement. It </w:t>
      </w:r>
      <w:r w:rsidR="002E4EFA">
        <w:rPr>
          <w:rFonts w:ascii="Times New Roman" w:hAnsi="Times New Roman"/>
        </w:rPr>
        <w:t>is similar to the process of tightly winding wrapping paper around a set of</w:t>
      </w:r>
      <w:r w:rsidR="00BC3583">
        <w:rPr>
          <w:rFonts w:ascii="Times New Roman" w:hAnsi="Times New Roman"/>
        </w:rPr>
        <w:t xml:space="preserve"> points. For this reason </w:t>
      </w:r>
      <w:r w:rsidR="007D27C2">
        <w:rPr>
          <w:rFonts w:ascii="Times New Roman" w:hAnsi="Times New Roman"/>
        </w:rPr>
        <w:br/>
      </w:r>
      <w:r w:rsidR="00BC3583">
        <w:rPr>
          <w:rFonts w:ascii="Times New Roman" w:hAnsi="Times New Roman"/>
        </w:rPr>
        <w:t xml:space="preserve">Jarvis </w:t>
      </w:r>
      <w:r w:rsidR="002E4EFA">
        <w:rPr>
          <w:rFonts w:ascii="Times New Roman" w:hAnsi="Times New Roman"/>
        </w:rPr>
        <w:t xml:space="preserve">march is also known </w:t>
      </w:r>
      <w:r w:rsidR="00596526">
        <w:rPr>
          <w:rFonts w:ascii="Times New Roman" w:hAnsi="Times New Roman"/>
        </w:rPr>
        <w:t>as the Gift-wrapping</w:t>
      </w:r>
      <w:r w:rsidR="002E4EFA">
        <w:rPr>
          <w:rFonts w:ascii="Times New Roman" w:hAnsi="Times New Roman"/>
        </w:rPr>
        <w:t xml:space="preserve"> algorithm.</w:t>
      </w:r>
      <w:r w:rsidR="00D57C6C" w:rsidRPr="00D57C6C">
        <w:rPr>
          <w:rFonts w:ascii="Times New Roman" w:hAnsi="Times New Roman"/>
          <w:vertAlign w:val="superscript"/>
        </w:rPr>
        <w:t>1</w:t>
      </w:r>
      <w:r w:rsidR="002E4EFA">
        <w:rPr>
          <w:rFonts w:ascii="Times New Roman" w:hAnsi="Times New Roman"/>
        </w:rPr>
        <w:t xml:space="preserve">  </w:t>
      </w:r>
    </w:p>
    <w:p w:rsidR="006E0DC2" w:rsidRDefault="002A3A87" w:rsidP="00227935">
      <w:pPr>
        <w:spacing w:line="360" w:lineRule="auto"/>
        <w:ind w:firstLine="720"/>
        <w:rPr>
          <w:rFonts w:ascii="Times New Roman" w:hAnsi="Times New Roman"/>
        </w:rPr>
      </w:pPr>
      <w:r>
        <w:rPr>
          <w:rFonts w:ascii="Times New Roman" w:hAnsi="Times New Roman"/>
        </w:rPr>
        <w:t xml:space="preserve">Jarvis march works by first finding the point with the lowest y-coordinate. In case of a tie, the point with the lowest x-coordinate is selected as the pivot or the starting </w:t>
      </w:r>
      <w:r w:rsidR="00B82578">
        <w:rPr>
          <w:rFonts w:ascii="Times New Roman" w:hAnsi="Times New Roman"/>
        </w:rPr>
        <w:t xml:space="preserve">extreme </w:t>
      </w:r>
      <w:r>
        <w:rPr>
          <w:rFonts w:ascii="Times New Roman" w:hAnsi="Times New Roman"/>
        </w:rPr>
        <w:t>point. The next point in the hull is the point that forms a line</w:t>
      </w:r>
      <w:r w:rsidR="00B82578">
        <w:rPr>
          <w:rFonts w:ascii="Times New Roman" w:hAnsi="Times New Roman"/>
        </w:rPr>
        <w:t xml:space="preserve"> that</w:t>
      </w:r>
      <w:r>
        <w:rPr>
          <w:rFonts w:ascii="Times New Roman" w:hAnsi="Times New Roman"/>
        </w:rPr>
        <w:t xml:space="preserve"> makes the smalles</w:t>
      </w:r>
      <w:r w:rsidR="003D5526">
        <w:rPr>
          <w:rFonts w:ascii="Times New Roman" w:hAnsi="Times New Roman"/>
        </w:rPr>
        <w:t>t</w:t>
      </w:r>
      <w:r>
        <w:rPr>
          <w:rFonts w:ascii="Times New Roman" w:hAnsi="Times New Roman"/>
        </w:rPr>
        <w:t xml:space="preserve"> angle with </w:t>
      </w:r>
      <w:r w:rsidR="00A562CD">
        <w:rPr>
          <w:rFonts w:ascii="Times New Roman" w:hAnsi="Times New Roman"/>
        </w:rPr>
        <w:t>the direction of the previous convex hull point.</w:t>
      </w:r>
      <w:r>
        <w:rPr>
          <w:rFonts w:ascii="Times New Roman" w:hAnsi="Times New Roman"/>
        </w:rPr>
        <w:t xml:space="preserve"> The points are selected in counterclockwise </w:t>
      </w:r>
      <w:r w:rsidR="00885303">
        <w:rPr>
          <w:rFonts w:ascii="Times New Roman" w:hAnsi="Times New Roman"/>
        </w:rPr>
        <w:t>order</w:t>
      </w:r>
      <w:r w:rsidR="00D236A7">
        <w:rPr>
          <w:rFonts w:ascii="Times New Roman" w:hAnsi="Times New Roman"/>
        </w:rPr>
        <w:t xml:space="preserve"> until the next point is the same as the starting </w:t>
      </w:r>
      <w:r w:rsidR="00A562CD">
        <w:rPr>
          <w:rFonts w:ascii="Times New Roman" w:hAnsi="Times New Roman"/>
        </w:rPr>
        <w:t xml:space="preserve">extreme </w:t>
      </w:r>
      <w:r w:rsidR="00D236A7">
        <w:rPr>
          <w:rFonts w:ascii="Times New Roman" w:hAnsi="Times New Roman"/>
        </w:rPr>
        <w:t>point.</w:t>
      </w:r>
      <w:r w:rsidR="002D6FFE">
        <w:rPr>
          <w:rFonts w:ascii="Times New Roman" w:hAnsi="Times New Roman"/>
        </w:rPr>
        <w:t xml:space="preserve"> The algorithm for Jarvis march is shown below</w:t>
      </w:r>
      <w:r w:rsidR="00F562CC">
        <w:rPr>
          <w:rFonts w:ascii="Times New Roman" w:hAnsi="Times New Roman"/>
        </w:rPr>
        <w:t>:</w:t>
      </w:r>
    </w:p>
    <w:p w:rsidR="00A562CD" w:rsidRDefault="006E0DC2" w:rsidP="004219A1">
      <w:pPr>
        <w:pStyle w:val="ListParagraph"/>
        <w:numPr>
          <w:ilvl w:val="0"/>
          <w:numId w:val="2"/>
        </w:numPr>
        <w:rPr>
          <w:rFonts w:ascii="Times New Roman" w:hAnsi="Times New Roman"/>
        </w:rPr>
      </w:pPr>
      <w:r w:rsidRPr="00C550E7">
        <w:rPr>
          <w:rFonts w:ascii="Times New Roman" w:hAnsi="Times New Roman"/>
        </w:rPr>
        <w:t>p</w:t>
      </w:r>
      <w:r w:rsidRPr="00C550E7">
        <w:rPr>
          <w:rFonts w:ascii="Times New Roman" w:hAnsi="Times New Roman"/>
          <w:vertAlign w:val="subscript"/>
        </w:rPr>
        <w:t>0</w:t>
      </w:r>
      <w:r w:rsidRPr="00C550E7">
        <w:rPr>
          <w:rFonts w:ascii="Times New Roman" w:hAnsi="Times New Roman"/>
        </w:rPr>
        <w:t xml:space="preserve"> is the extreme point with the minimum y-coordinate, or the leftmost point in case of a tie.</w:t>
      </w:r>
    </w:p>
    <w:p w:rsidR="006E0DC2" w:rsidRDefault="00A562CD" w:rsidP="004219A1">
      <w:pPr>
        <w:pStyle w:val="ListParagraph"/>
        <w:numPr>
          <w:ilvl w:val="0"/>
          <w:numId w:val="2"/>
        </w:numPr>
        <w:rPr>
          <w:rFonts w:ascii="Times New Roman" w:hAnsi="Times New Roman"/>
        </w:rPr>
      </w:pPr>
      <w:r>
        <w:rPr>
          <w:rFonts w:ascii="Times New Roman" w:hAnsi="Times New Roman"/>
        </w:rPr>
        <w:t>Minimum angle = infinity</w:t>
      </w:r>
    </w:p>
    <w:p w:rsidR="007B5A7A" w:rsidRDefault="00E84483" w:rsidP="004219A1">
      <w:pPr>
        <w:pStyle w:val="ListParagraph"/>
        <w:numPr>
          <w:ilvl w:val="0"/>
          <w:numId w:val="2"/>
        </w:numPr>
        <w:rPr>
          <w:rFonts w:ascii="Times New Roman" w:hAnsi="Times New Roman"/>
        </w:rPr>
      </w:pPr>
      <w:r>
        <w:rPr>
          <w:rFonts w:ascii="Times New Roman" w:hAnsi="Times New Roman"/>
        </w:rPr>
        <w:t>do</w:t>
      </w:r>
    </w:p>
    <w:p w:rsidR="007B5A7A" w:rsidRDefault="007B5A7A" w:rsidP="007B5A7A">
      <w:pPr>
        <w:pStyle w:val="ListParagraph"/>
        <w:numPr>
          <w:ilvl w:val="1"/>
          <w:numId w:val="2"/>
        </w:numPr>
        <w:rPr>
          <w:rFonts w:ascii="Times New Roman" w:hAnsi="Times New Roman"/>
        </w:rPr>
      </w:pPr>
      <w:r>
        <w:rPr>
          <w:rFonts w:ascii="Times New Roman" w:hAnsi="Times New Roman"/>
        </w:rPr>
        <w:t xml:space="preserve">for </w:t>
      </w:r>
      <w:proofErr w:type="spellStart"/>
      <w:r>
        <w:rPr>
          <w:rFonts w:ascii="Times New Roman" w:hAnsi="Times New Roman"/>
        </w:rPr>
        <w:t>i</w:t>
      </w:r>
      <w:proofErr w:type="spellEnd"/>
      <w:r>
        <w:rPr>
          <w:rFonts w:ascii="Times New Roman" w:hAnsi="Times New Roman"/>
        </w:rPr>
        <w:t>=</w:t>
      </w:r>
      <w:r w:rsidR="00E84483">
        <w:rPr>
          <w:rFonts w:ascii="Times New Roman" w:hAnsi="Times New Roman"/>
        </w:rPr>
        <w:t>1</w:t>
      </w:r>
      <w:r>
        <w:rPr>
          <w:rFonts w:ascii="Times New Roman" w:hAnsi="Times New Roman"/>
        </w:rPr>
        <w:t xml:space="preserve"> to the number of input points</w:t>
      </w:r>
    </w:p>
    <w:p w:rsidR="007B5A7A" w:rsidRDefault="00A562CD" w:rsidP="007B5A7A">
      <w:pPr>
        <w:pStyle w:val="ListParagraph"/>
        <w:ind w:left="1800"/>
        <w:rPr>
          <w:rFonts w:ascii="Times New Roman" w:hAnsi="Times New Roman"/>
        </w:rPr>
      </w:pPr>
      <w:r>
        <w:rPr>
          <w:rFonts w:ascii="Times New Roman" w:hAnsi="Times New Roman"/>
        </w:rPr>
        <w:t>1</w:t>
      </w:r>
      <w:r w:rsidR="007B5A7A">
        <w:rPr>
          <w:rFonts w:ascii="Times New Roman" w:hAnsi="Times New Roman"/>
        </w:rPr>
        <w:t>.</w:t>
      </w:r>
      <w:r>
        <w:rPr>
          <w:rFonts w:ascii="Times New Roman" w:hAnsi="Times New Roman"/>
        </w:rPr>
        <w:t xml:space="preserve"> if the angle A formed by the direction of the previous hull and the next point is smaller than the minimum angle, then minimum angle = A</w:t>
      </w:r>
    </w:p>
    <w:p w:rsidR="00A562CD" w:rsidRDefault="007B5A7A" w:rsidP="007B5A7A">
      <w:pPr>
        <w:pStyle w:val="ListParagraph"/>
        <w:numPr>
          <w:ilvl w:val="1"/>
          <w:numId w:val="2"/>
        </w:numPr>
        <w:rPr>
          <w:rFonts w:ascii="Times New Roman" w:hAnsi="Times New Roman"/>
        </w:rPr>
      </w:pPr>
      <w:r>
        <w:rPr>
          <w:rFonts w:ascii="Times New Roman" w:hAnsi="Times New Roman"/>
        </w:rPr>
        <w:t>end for</w:t>
      </w:r>
    </w:p>
    <w:p w:rsidR="007B5A7A" w:rsidRDefault="00A562CD" w:rsidP="007B5A7A">
      <w:pPr>
        <w:pStyle w:val="ListParagraph"/>
        <w:numPr>
          <w:ilvl w:val="1"/>
          <w:numId w:val="2"/>
        </w:numPr>
        <w:rPr>
          <w:rFonts w:ascii="Times New Roman" w:hAnsi="Times New Roman"/>
        </w:rPr>
      </w:pPr>
      <w:r>
        <w:rPr>
          <w:rFonts w:ascii="Times New Roman" w:hAnsi="Times New Roman"/>
        </w:rPr>
        <w:t>push the point that forms the minimum angle A into the convex hull</w:t>
      </w:r>
    </w:p>
    <w:p w:rsidR="00227935" w:rsidRPr="004219A1" w:rsidRDefault="00E84483" w:rsidP="004219A1">
      <w:pPr>
        <w:pStyle w:val="ListParagraph"/>
        <w:numPr>
          <w:ilvl w:val="0"/>
          <w:numId w:val="2"/>
        </w:numPr>
        <w:rPr>
          <w:rFonts w:ascii="Times New Roman" w:hAnsi="Times New Roman"/>
        </w:rPr>
      </w:pPr>
      <w:r>
        <w:rPr>
          <w:rFonts w:ascii="Times New Roman" w:hAnsi="Times New Roman"/>
        </w:rPr>
        <w:t>while</w:t>
      </w:r>
      <w:r w:rsidR="007B5A7A">
        <w:rPr>
          <w:rFonts w:ascii="Times New Roman" w:hAnsi="Times New Roman"/>
        </w:rPr>
        <w:t xml:space="preserve"> next point in the convex hull is not equal to p</w:t>
      </w:r>
      <w:r w:rsidR="007B5A7A" w:rsidRPr="007B5A7A">
        <w:rPr>
          <w:rFonts w:ascii="Times New Roman" w:hAnsi="Times New Roman"/>
          <w:vertAlign w:val="subscript"/>
        </w:rPr>
        <w:t>0</w:t>
      </w:r>
    </w:p>
    <w:p w:rsidR="00C550E7" w:rsidRDefault="002A3A87" w:rsidP="006E0DC2">
      <w:pPr>
        <w:spacing w:line="360" w:lineRule="auto"/>
        <w:ind w:firstLine="720"/>
        <w:rPr>
          <w:rFonts w:ascii="Times New Roman" w:hAnsi="Times New Roman"/>
        </w:rPr>
      </w:pPr>
      <w:r>
        <w:rPr>
          <w:rFonts w:ascii="Times New Roman" w:hAnsi="Times New Roman"/>
        </w:rPr>
        <w:t>For general purposes Graham scan is slower than Jarvis march</w:t>
      </w:r>
      <w:r w:rsidR="00494821">
        <w:rPr>
          <w:rFonts w:ascii="Times New Roman" w:hAnsi="Times New Roman"/>
        </w:rPr>
        <w:t xml:space="preserve"> with a complexity of O(</w:t>
      </w:r>
      <w:proofErr w:type="spellStart"/>
      <w:r w:rsidR="00494821">
        <w:rPr>
          <w:rFonts w:ascii="Times New Roman" w:hAnsi="Times New Roman"/>
        </w:rPr>
        <w:t>nlogn</w:t>
      </w:r>
      <w:proofErr w:type="spellEnd"/>
      <w:r w:rsidR="00494821">
        <w:rPr>
          <w:rFonts w:ascii="Times New Roman" w:hAnsi="Times New Roman"/>
        </w:rPr>
        <w:t>)</w:t>
      </w:r>
      <w:r>
        <w:rPr>
          <w:rFonts w:ascii="Times New Roman" w:hAnsi="Times New Roman"/>
        </w:rPr>
        <w:t xml:space="preserve">. </w:t>
      </w:r>
      <w:r w:rsidR="006E0698">
        <w:rPr>
          <w:rFonts w:ascii="Times New Roman" w:hAnsi="Times New Roman"/>
        </w:rPr>
        <w:t xml:space="preserve">The algorithm works by first finding the extreme point with the lowest y-coordinate. In case of a tie, the point with the lowest x-coordinate </w:t>
      </w:r>
      <w:r w:rsidR="006E4EA4">
        <w:rPr>
          <w:rFonts w:ascii="Times New Roman" w:hAnsi="Times New Roman"/>
        </w:rPr>
        <w:t>is selected as the pivot or extreme</w:t>
      </w:r>
      <w:r w:rsidR="006E0698">
        <w:rPr>
          <w:rFonts w:ascii="Times New Roman" w:hAnsi="Times New Roman"/>
        </w:rPr>
        <w:t xml:space="preserve"> point. Next, the points are sorted angularly with respect to the extreme point in counterclockwise direction. This is the step that determines the complexity of Graham scan. </w:t>
      </w:r>
      <w:r w:rsidR="00F72187">
        <w:rPr>
          <w:rFonts w:ascii="Times New Roman" w:hAnsi="Times New Roman"/>
        </w:rPr>
        <w:t>After this</w:t>
      </w:r>
      <w:r w:rsidR="005F296C">
        <w:rPr>
          <w:rFonts w:ascii="Times New Roman" w:hAnsi="Times New Roman"/>
        </w:rPr>
        <w:t xml:space="preserve"> the algorithm uses a stack-based method to find the next points in the convex hull </w:t>
      </w:r>
      <w:r w:rsidR="001F670C">
        <w:rPr>
          <w:rFonts w:ascii="Times New Roman" w:hAnsi="Times New Roman"/>
        </w:rPr>
        <w:t xml:space="preserve">which </w:t>
      </w:r>
      <w:r w:rsidR="005F296C">
        <w:rPr>
          <w:rFonts w:ascii="Times New Roman" w:hAnsi="Times New Roman"/>
        </w:rPr>
        <w:t>runs in only O(n).</w:t>
      </w:r>
      <w:r w:rsidR="00290574" w:rsidRPr="00290574">
        <w:rPr>
          <w:rFonts w:ascii="Times New Roman" w:hAnsi="Times New Roman"/>
          <w:vertAlign w:val="superscript"/>
        </w:rPr>
        <w:t>1</w:t>
      </w:r>
      <w:r w:rsidR="005F296C">
        <w:rPr>
          <w:rFonts w:ascii="Times New Roman" w:hAnsi="Times New Roman"/>
        </w:rPr>
        <w:t xml:space="preserve"> </w:t>
      </w:r>
      <w:r w:rsidR="00AA53ED">
        <w:rPr>
          <w:rFonts w:ascii="Times New Roman" w:hAnsi="Times New Roman"/>
        </w:rPr>
        <w:t>Lines 1 through 5 show</w:t>
      </w:r>
      <w:r w:rsidR="00B44D00">
        <w:rPr>
          <w:rFonts w:ascii="Times New Roman" w:hAnsi="Times New Roman"/>
        </w:rPr>
        <w:t xml:space="preserve"> the steps of the Graham scan algorithm</w:t>
      </w:r>
      <w:r w:rsidR="002639CF">
        <w:rPr>
          <w:rFonts w:ascii="Times New Roman" w:hAnsi="Times New Roman"/>
        </w:rPr>
        <w:t>.</w:t>
      </w:r>
      <w:r w:rsidR="00290574" w:rsidRPr="00290574">
        <w:rPr>
          <w:rFonts w:ascii="Times New Roman" w:hAnsi="Times New Roman"/>
          <w:vertAlign w:val="superscript"/>
        </w:rPr>
        <w:t>1</w:t>
      </w:r>
    </w:p>
    <w:p w:rsidR="00C550E7" w:rsidRPr="00B44D00" w:rsidRDefault="00C550E7" w:rsidP="00E608F9">
      <w:pPr>
        <w:pStyle w:val="ListParagraph"/>
        <w:numPr>
          <w:ilvl w:val="0"/>
          <w:numId w:val="5"/>
        </w:numPr>
        <w:rPr>
          <w:rFonts w:ascii="Times New Roman" w:hAnsi="Times New Roman"/>
        </w:rPr>
      </w:pPr>
      <w:r w:rsidRPr="00B44D00">
        <w:rPr>
          <w:rFonts w:ascii="Times New Roman" w:hAnsi="Times New Roman"/>
        </w:rPr>
        <w:t>p</w:t>
      </w:r>
      <w:r w:rsidRPr="00B44D00">
        <w:rPr>
          <w:rFonts w:ascii="Times New Roman" w:hAnsi="Times New Roman"/>
          <w:vertAlign w:val="subscript"/>
        </w:rPr>
        <w:t>0</w:t>
      </w:r>
      <w:r w:rsidRPr="00B44D00">
        <w:rPr>
          <w:rFonts w:ascii="Times New Roman" w:hAnsi="Times New Roman"/>
        </w:rPr>
        <w:t xml:space="preserve"> is the extreme point with the minimum y-coordinate, or the leftmost point in case of a tie.</w:t>
      </w:r>
    </w:p>
    <w:p w:rsidR="00CE36EB" w:rsidRDefault="00C550E7" w:rsidP="00E608F9">
      <w:pPr>
        <w:pStyle w:val="ListParagraph"/>
        <w:numPr>
          <w:ilvl w:val="0"/>
          <w:numId w:val="5"/>
        </w:numPr>
        <w:rPr>
          <w:rFonts w:ascii="Times New Roman" w:hAnsi="Times New Roman"/>
        </w:rPr>
      </w:pPr>
      <w:r>
        <w:rPr>
          <w:rFonts w:ascii="Times New Roman" w:hAnsi="Times New Roman"/>
        </w:rPr>
        <w:t>p</w:t>
      </w:r>
      <w:r w:rsidRPr="00C550E7">
        <w:rPr>
          <w:rFonts w:ascii="Times New Roman" w:hAnsi="Times New Roman"/>
          <w:vertAlign w:val="subscript"/>
        </w:rPr>
        <w:t>1</w:t>
      </w:r>
      <w:r>
        <w:rPr>
          <w:rFonts w:ascii="Times New Roman" w:hAnsi="Times New Roman"/>
        </w:rPr>
        <w:t>, p</w:t>
      </w:r>
      <w:r w:rsidRPr="00C550E7">
        <w:rPr>
          <w:rFonts w:ascii="Times New Roman" w:hAnsi="Times New Roman"/>
          <w:vertAlign w:val="subscript"/>
        </w:rPr>
        <w:t>2</w:t>
      </w:r>
      <w:r>
        <w:rPr>
          <w:rFonts w:ascii="Times New Roman" w:hAnsi="Times New Roman"/>
        </w:rPr>
        <w:t>, …, p</w:t>
      </w:r>
      <w:r w:rsidRPr="0050479B">
        <w:rPr>
          <w:rFonts w:ascii="Times New Roman" w:hAnsi="Times New Roman"/>
          <w:vertAlign w:val="subscript"/>
        </w:rPr>
        <w:t>m</w:t>
      </w:r>
      <w:r>
        <w:rPr>
          <w:rFonts w:ascii="Times New Roman" w:hAnsi="Times New Roman"/>
        </w:rPr>
        <w:t xml:space="preserve"> are the remaining points in Q sorted by polar angle in counterclockwise order around p</w:t>
      </w:r>
      <w:r w:rsidRPr="00C550E7">
        <w:rPr>
          <w:rFonts w:ascii="Times New Roman" w:hAnsi="Times New Roman"/>
          <w:vertAlign w:val="subscript"/>
        </w:rPr>
        <w:t>0</w:t>
      </w:r>
      <w:r>
        <w:rPr>
          <w:rFonts w:ascii="Times New Roman" w:hAnsi="Times New Roman"/>
        </w:rPr>
        <w:t xml:space="preserve">. If there </w:t>
      </w:r>
      <w:r w:rsidR="00C43C93">
        <w:rPr>
          <w:rFonts w:ascii="Times New Roman" w:hAnsi="Times New Roman"/>
        </w:rPr>
        <w:t>is</w:t>
      </w:r>
      <w:r>
        <w:rPr>
          <w:rFonts w:ascii="Times New Roman" w:hAnsi="Times New Roman"/>
        </w:rPr>
        <w:t xml:space="preserve"> more than one point with the same angle, the point farthest from p</w:t>
      </w:r>
      <w:r w:rsidRPr="00C550E7">
        <w:rPr>
          <w:rFonts w:ascii="Times New Roman" w:hAnsi="Times New Roman"/>
          <w:vertAlign w:val="subscript"/>
        </w:rPr>
        <w:t>0</w:t>
      </w:r>
      <w:r>
        <w:rPr>
          <w:rFonts w:ascii="Times New Roman" w:hAnsi="Times New Roman"/>
        </w:rPr>
        <w:t xml:space="preserve"> is selected. </w:t>
      </w:r>
    </w:p>
    <w:p w:rsidR="00EE2724" w:rsidRDefault="00CE36EB" w:rsidP="00E608F9">
      <w:pPr>
        <w:pStyle w:val="ListParagraph"/>
        <w:numPr>
          <w:ilvl w:val="0"/>
          <w:numId w:val="5"/>
        </w:numPr>
        <w:rPr>
          <w:rFonts w:ascii="Times New Roman" w:hAnsi="Times New Roman"/>
        </w:rPr>
      </w:pPr>
      <w:r>
        <w:rPr>
          <w:rFonts w:ascii="Times New Roman" w:hAnsi="Times New Roman"/>
        </w:rPr>
        <w:t>Push p</w:t>
      </w:r>
      <w:r w:rsidRPr="00CE36EB">
        <w:rPr>
          <w:rFonts w:ascii="Times New Roman" w:hAnsi="Times New Roman"/>
          <w:vertAlign w:val="subscript"/>
        </w:rPr>
        <w:t>0</w:t>
      </w:r>
      <w:r>
        <w:rPr>
          <w:rFonts w:ascii="Times New Roman" w:hAnsi="Times New Roman"/>
        </w:rPr>
        <w:t>, p</w:t>
      </w:r>
      <w:r w:rsidRPr="00CE36EB">
        <w:rPr>
          <w:rFonts w:ascii="Times New Roman" w:hAnsi="Times New Roman"/>
          <w:vertAlign w:val="subscript"/>
        </w:rPr>
        <w:t>1</w:t>
      </w:r>
      <w:r>
        <w:rPr>
          <w:rFonts w:ascii="Times New Roman" w:hAnsi="Times New Roman"/>
        </w:rPr>
        <w:t xml:space="preserve"> and p</w:t>
      </w:r>
      <w:r w:rsidRPr="00CE36EB">
        <w:rPr>
          <w:rFonts w:ascii="Times New Roman" w:hAnsi="Times New Roman"/>
          <w:vertAlign w:val="subscript"/>
        </w:rPr>
        <w:t>2</w:t>
      </w:r>
      <w:r>
        <w:rPr>
          <w:rFonts w:ascii="Times New Roman" w:hAnsi="Times New Roman"/>
        </w:rPr>
        <w:t xml:space="preserve"> into an empty stack S.</w:t>
      </w:r>
    </w:p>
    <w:p w:rsidR="00EE2724" w:rsidRDefault="00EE2724" w:rsidP="00E608F9">
      <w:pPr>
        <w:pStyle w:val="ListParagraph"/>
        <w:numPr>
          <w:ilvl w:val="0"/>
          <w:numId w:val="5"/>
        </w:numPr>
        <w:rPr>
          <w:rFonts w:ascii="Times New Roman" w:hAnsi="Times New Roman"/>
        </w:rPr>
      </w:pPr>
      <w:r>
        <w:rPr>
          <w:rFonts w:ascii="Times New Roman" w:hAnsi="Times New Roman"/>
        </w:rPr>
        <w:t xml:space="preserve">for </w:t>
      </w:r>
      <w:proofErr w:type="spellStart"/>
      <w:r>
        <w:rPr>
          <w:rFonts w:ascii="Times New Roman" w:hAnsi="Times New Roman"/>
        </w:rPr>
        <w:t>i</w:t>
      </w:r>
      <w:proofErr w:type="spellEnd"/>
      <w:r>
        <w:rPr>
          <w:rFonts w:ascii="Times New Roman" w:hAnsi="Times New Roman"/>
        </w:rPr>
        <w:t xml:space="preserve"> =  3 to m</w:t>
      </w:r>
    </w:p>
    <w:p w:rsidR="003C7826" w:rsidRDefault="00EE2724" w:rsidP="00E608F9">
      <w:pPr>
        <w:pStyle w:val="ListParagraph"/>
        <w:numPr>
          <w:ilvl w:val="1"/>
          <w:numId w:val="5"/>
        </w:numPr>
        <w:rPr>
          <w:rFonts w:ascii="Times New Roman" w:hAnsi="Times New Roman"/>
        </w:rPr>
      </w:pPr>
      <w:r>
        <w:rPr>
          <w:rFonts w:ascii="Times New Roman" w:hAnsi="Times New Roman"/>
        </w:rPr>
        <w:t>while the angle formed by the point[</w:t>
      </w:r>
      <w:proofErr w:type="spellStart"/>
      <w:r>
        <w:rPr>
          <w:rFonts w:ascii="Times New Roman" w:hAnsi="Times New Roman"/>
        </w:rPr>
        <w:t>i</w:t>
      </w:r>
      <w:proofErr w:type="spellEnd"/>
      <w:r>
        <w:rPr>
          <w:rFonts w:ascii="Times New Roman" w:hAnsi="Times New Roman"/>
        </w:rPr>
        <w:t xml:space="preserve">], and the top two points in the stack makes a </w:t>
      </w:r>
      <w:r w:rsidR="0050479B">
        <w:rPr>
          <w:rFonts w:ascii="Times New Roman" w:hAnsi="Times New Roman"/>
        </w:rPr>
        <w:t>right</w:t>
      </w:r>
      <w:r>
        <w:rPr>
          <w:rFonts w:ascii="Times New Roman" w:hAnsi="Times New Roman"/>
        </w:rPr>
        <w:t xml:space="preserve"> turn.</w:t>
      </w:r>
    </w:p>
    <w:p w:rsidR="003C7826" w:rsidRDefault="00EE2724" w:rsidP="00E84483">
      <w:pPr>
        <w:pStyle w:val="ListParagraph"/>
        <w:numPr>
          <w:ilvl w:val="2"/>
          <w:numId w:val="5"/>
        </w:numPr>
        <w:rPr>
          <w:rFonts w:ascii="Times New Roman" w:hAnsi="Times New Roman"/>
        </w:rPr>
      </w:pPr>
      <w:r w:rsidRPr="003C7826">
        <w:rPr>
          <w:rFonts w:ascii="Times New Roman" w:hAnsi="Times New Roman"/>
        </w:rPr>
        <w:t>Pop</w:t>
      </w:r>
      <w:r w:rsidR="00C43C93">
        <w:rPr>
          <w:rFonts w:ascii="Times New Roman" w:hAnsi="Times New Roman"/>
        </w:rPr>
        <w:t xml:space="preserve"> the point on the top from the stack. </w:t>
      </w:r>
    </w:p>
    <w:p w:rsidR="00EE2724" w:rsidRPr="003C7826" w:rsidRDefault="003C7826" w:rsidP="00E608F9">
      <w:pPr>
        <w:pStyle w:val="ListParagraph"/>
        <w:numPr>
          <w:ilvl w:val="1"/>
          <w:numId w:val="5"/>
        </w:numPr>
        <w:rPr>
          <w:rFonts w:ascii="Times New Roman" w:hAnsi="Times New Roman"/>
        </w:rPr>
      </w:pPr>
      <w:r>
        <w:rPr>
          <w:rFonts w:ascii="Times New Roman" w:hAnsi="Times New Roman"/>
        </w:rPr>
        <w:t>end while</w:t>
      </w:r>
    </w:p>
    <w:p w:rsidR="00EE2724" w:rsidRPr="00F567DD" w:rsidRDefault="00EE2724" w:rsidP="00E608F9">
      <w:pPr>
        <w:pStyle w:val="ListParagraph"/>
        <w:numPr>
          <w:ilvl w:val="1"/>
          <w:numId w:val="5"/>
        </w:numPr>
        <w:rPr>
          <w:rFonts w:ascii="Times New Roman" w:hAnsi="Times New Roman"/>
        </w:rPr>
      </w:pPr>
      <w:r w:rsidRPr="00EE2724">
        <w:rPr>
          <w:rFonts w:ascii="Times New Roman" w:hAnsi="Times New Roman"/>
        </w:rPr>
        <w:t>Push p</w:t>
      </w:r>
      <w:r w:rsidRPr="00EE2724">
        <w:rPr>
          <w:rFonts w:ascii="Times New Roman" w:hAnsi="Times New Roman"/>
          <w:vertAlign w:val="subscript"/>
        </w:rPr>
        <w:t>i</w:t>
      </w:r>
      <w:r w:rsidRPr="00EE2724">
        <w:rPr>
          <w:rFonts w:ascii="Times New Roman" w:hAnsi="Times New Roman"/>
        </w:rPr>
        <w:t xml:space="preserve"> in</w:t>
      </w:r>
      <w:r w:rsidR="00C43C93">
        <w:rPr>
          <w:rFonts w:ascii="Times New Roman" w:hAnsi="Times New Roman"/>
        </w:rPr>
        <w:t>t</w:t>
      </w:r>
      <w:r w:rsidRPr="00EE2724">
        <w:rPr>
          <w:rFonts w:ascii="Times New Roman" w:hAnsi="Times New Roman"/>
        </w:rPr>
        <w:t xml:space="preserve">o the stack S. </w:t>
      </w:r>
    </w:p>
    <w:p w:rsidR="006E0698" w:rsidRPr="00C550E7" w:rsidRDefault="00F567DD" w:rsidP="00E608F9">
      <w:pPr>
        <w:pStyle w:val="ListParagraph"/>
        <w:numPr>
          <w:ilvl w:val="0"/>
          <w:numId w:val="5"/>
        </w:numPr>
        <w:rPr>
          <w:rFonts w:ascii="Times New Roman" w:hAnsi="Times New Roman"/>
        </w:rPr>
      </w:pPr>
      <w:r>
        <w:rPr>
          <w:rFonts w:ascii="Times New Roman" w:hAnsi="Times New Roman"/>
        </w:rPr>
        <w:t>return S</w:t>
      </w:r>
    </w:p>
    <w:p w:rsidR="00A57DED" w:rsidRDefault="00C15F45" w:rsidP="007F1C8C">
      <w:pPr>
        <w:spacing w:line="360" w:lineRule="auto"/>
        <w:ind w:firstLine="720"/>
        <w:rPr>
          <w:rFonts w:ascii="Times New Roman" w:hAnsi="Times New Roman"/>
        </w:rPr>
      </w:pPr>
      <w:r>
        <w:rPr>
          <w:rFonts w:ascii="Times New Roman" w:hAnsi="Times New Roman"/>
        </w:rPr>
        <w:t xml:space="preserve">The algorithm </w:t>
      </w:r>
      <w:r w:rsidR="002A2010">
        <w:rPr>
          <w:rFonts w:ascii="Times New Roman" w:hAnsi="Times New Roman"/>
        </w:rPr>
        <w:t xml:space="preserve">above </w:t>
      </w:r>
      <w:r>
        <w:rPr>
          <w:rFonts w:ascii="Times New Roman" w:hAnsi="Times New Roman"/>
        </w:rPr>
        <w:t>pushes each point in Q onto the stack</w:t>
      </w:r>
      <w:r w:rsidR="002A2010">
        <w:rPr>
          <w:rFonts w:ascii="Times New Roman" w:hAnsi="Times New Roman"/>
        </w:rPr>
        <w:t xml:space="preserve"> but pops </w:t>
      </w:r>
      <w:r w:rsidR="005340C1">
        <w:rPr>
          <w:rFonts w:ascii="Times New Roman" w:hAnsi="Times New Roman"/>
        </w:rPr>
        <w:t>each point that is not</w:t>
      </w:r>
      <w:r>
        <w:rPr>
          <w:rFonts w:ascii="Times New Roman" w:hAnsi="Times New Roman"/>
        </w:rPr>
        <w:t xml:space="preserve"> </w:t>
      </w:r>
      <w:r w:rsidR="005340C1">
        <w:rPr>
          <w:rFonts w:ascii="Times New Roman" w:hAnsi="Times New Roman"/>
        </w:rPr>
        <w:t xml:space="preserve">in </w:t>
      </w:r>
      <w:r>
        <w:rPr>
          <w:rFonts w:ascii="Times New Roman" w:hAnsi="Times New Roman"/>
        </w:rPr>
        <w:t>the convex hull.</w:t>
      </w:r>
      <w:r w:rsidR="005340C1">
        <w:rPr>
          <w:rFonts w:ascii="Times New Roman" w:hAnsi="Times New Roman"/>
        </w:rPr>
        <w:t xml:space="preserve"> When the algorithm terminates</w:t>
      </w:r>
      <w:r>
        <w:rPr>
          <w:rFonts w:ascii="Times New Roman" w:hAnsi="Times New Roman"/>
        </w:rPr>
        <w:t>, the stack contains all the points of the convex hull.</w:t>
      </w:r>
      <w:r w:rsidR="006C2FCD" w:rsidRPr="006C2FCD">
        <w:rPr>
          <w:rFonts w:ascii="Times New Roman" w:hAnsi="Times New Roman"/>
          <w:vertAlign w:val="superscript"/>
        </w:rPr>
        <w:t>1</w:t>
      </w:r>
      <w:r w:rsidRPr="00CF5BD0">
        <w:rPr>
          <w:rFonts w:ascii="Times New Roman" w:hAnsi="Times New Roman"/>
        </w:rPr>
        <w:t xml:space="preserve"> </w:t>
      </w:r>
    </w:p>
    <w:p w:rsidR="004219A1" w:rsidRDefault="00915DE8" w:rsidP="006065D2">
      <w:pPr>
        <w:spacing w:line="360" w:lineRule="auto"/>
        <w:ind w:firstLine="720"/>
        <w:rPr>
          <w:rFonts w:ascii="Times New Roman" w:hAnsi="Times New Roman"/>
        </w:rPr>
      </w:pPr>
      <w:r>
        <w:rPr>
          <w:rFonts w:ascii="Times New Roman" w:hAnsi="Times New Roman"/>
        </w:rPr>
        <w:t>For testing</w:t>
      </w:r>
      <w:r w:rsidR="00304250">
        <w:rPr>
          <w:rFonts w:ascii="Times New Roman" w:hAnsi="Times New Roman"/>
        </w:rPr>
        <w:t xml:space="preserve"> t</w:t>
      </w:r>
      <w:r w:rsidR="00A57DED">
        <w:rPr>
          <w:rFonts w:ascii="Times New Roman" w:hAnsi="Times New Roman"/>
        </w:rPr>
        <w:t>he program was implemented to populate the set of points in three ways –</w:t>
      </w:r>
      <w:r>
        <w:rPr>
          <w:rFonts w:ascii="Times New Roman" w:hAnsi="Times New Roman"/>
        </w:rPr>
        <w:t xml:space="preserve"> read points from an</w:t>
      </w:r>
      <w:r w:rsidR="00A57DED">
        <w:rPr>
          <w:rFonts w:ascii="Times New Roman" w:hAnsi="Times New Roman"/>
        </w:rPr>
        <w:t xml:space="preserve"> external </w:t>
      </w:r>
      <w:r>
        <w:rPr>
          <w:rFonts w:ascii="Times New Roman" w:hAnsi="Times New Roman"/>
        </w:rPr>
        <w:t>file</w:t>
      </w:r>
      <w:r w:rsidR="00A57DED">
        <w:rPr>
          <w:rFonts w:ascii="Times New Roman" w:hAnsi="Times New Roman"/>
        </w:rPr>
        <w:t xml:space="preserve">, generate a given number of random points, and generate a number of points on the circumference of a </w:t>
      </w:r>
      <w:r w:rsidR="00730E84">
        <w:rPr>
          <w:rFonts w:ascii="Times New Roman" w:hAnsi="Times New Roman"/>
        </w:rPr>
        <w:t>circle.</w:t>
      </w:r>
      <w:r w:rsidR="00A57DED">
        <w:rPr>
          <w:rFonts w:ascii="Times New Roman" w:hAnsi="Times New Roman"/>
        </w:rPr>
        <w:t xml:space="preserve"> </w:t>
      </w:r>
      <w:r w:rsidR="004B3281">
        <w:rPr>
          <w:rFonts w:ascii="Times New Roman" w:hAnsi="Times New Roman"/>
        </w:rPr>
        <w:br/>
      </w:r>
    </w:p>
    <w:p w:rsidR="00AF4185" w:rsidRDefault="004219A1" w:rsidP="00B566DC">
      <w:pPr>
        <w:spacing w:line="360" w:lineRule="auto"/>
        <w:rPr>
          <w:rFonts w:ascii="Times New Roman" w:hAnsi="Times New Roman"/>
          <w:sz w:val="28"/>
        </w:rPr>
      </w:pPr>
      <w:r w:rsidRPr="003D6B98">
        <w:rPr>
          <w:rFonts w:ascii="Times New Roman" w:hAnsi="Times New Roman"/>
          <w:sz w:val="28"/>
        </w:rPr>
        <w:t>Results and Discussion</w:t>
      </w:r>
    </w:p>
    <w:p w:rsidR="001643B6" w:rsidRDefault="002766B5" w:rsidP="002766B5">
      <w:pPr>
        <w:spacing w:line="360" w:lineRule="auto"/>
        <w:ind w:firstLine="720"/>
        <w:rPr>
          <w:rFonts w:ascii="Times New Roman" w:hAnsi="Times New Roman"/>
        </w:rPr>
      </w:pPr>
      <w:r>
        <w:rPr>
          <w:rFonts w:ascii="Times New Roman" w:hAnsi="Times New Roman"/>
        </w:rPr>
        <w:t xml:space="preserve">These two </w:t>
      </w:r>
      <w:r w:rsidR="007E6419">
        <w:rPr>
          <w:rFonts w:ascii="Times New Roman" w:hAnsi="Times New Roman"/>
        </w:rPr>
        <w:t>algorithms were tested on two test data sets. The first data set consist</w:t>
      </w:r>
      <w:r w:rsidR="001643B6">
        <w:rPr>
          <w:rFonts w:ascii="Times New Roman" w:hAnsi="Times New Roman"/>
        </w:rPr>
        <w:t>ed</w:t>
      </w:r>
      <w:r w:rsidR="007E6419">
        <w:rPr>
          <w:rFonts w:ascii="Times New Roman" w:hAnsi="Times New Roman"/>
        </w:rPr>
        <w:t xml:space="preserve"> of </w:t>
      </w:r>
      <w:r w:rsidR="000E510B">
        <w:rPr>
          <w:rFonts w:ascii="Times New Roman" w:hAnsi="Times New Roman"/>
        </w:rPr>
        <w:t xml:space="preserve">50 to 200000 </w:t>
      </w:r>
      <w:r w:rsidR="007E6419">
        <w:rPr>
          <w:rFonts w:ascii="Times New Roman" w:hAnsi="Times New Roman"/>
        </w:rPr>
        <w:t xml:space="preserve">randomly generated points. </w:t>
      </w:r>
      <w:r w:rsidR="000E510B">
        <w:rPr>
          <w:rFonts w:ascii="Times New Roman" w:hAnsi="Times New Roman"/>
        </w:rPr>
        <w:t xml:space="preserve">The results obtained from the first data set </w:t>
      </w:r>
      <w:r w:rsidR="002E32FE">
        <w:rPr>
          <w:rFonts w:ascii="Times New Roman" w:hAnsi="Times New Roman"/>
        </w:rPr>
        <w:t>are</w:t>
      </w:r>
      <w:r w:rsidR="000E510B">
        <w:rPr>
          <w:rFonts w:ascii="Times New Roman" w:hAnsi="Times New Roman"/>
        </w:rPr>
        <w:t xml:space="preserve"> shown in </w:t>
      </w:r>
      <w:r w:rsidR="002E32FE">
        <w:rPr>
          <w:rFonts w:ascii="Times New Roman" w:hAnsi="Times New Roman"/>
        </w:rPr>
        <w:br/>
      </w:r>
      <w:r w:rsidR="000E510B">
        <w:rPr>
          <w:rFonts w:ascii="Times New Roman" w:hAnsi="Times New Roman"/>
        </w:rPr>
        <w:t>table 1</w:t>
      </w:r>
      <w:r w:rsidR="002E32FE">
        <w:rPr>
          <w:rFonts w:ascii="Times New Roman" w:hAnsi="Times New Roman"/>
        </w:rPr>
        <w:t xml:space="preserve"> below</w:t>
      </w:r>
      <w:r w:rsidR="000E510B">
        <w:rPr>
          <w:rFonts w:ascii="Times New Roman" w:hAnsi="Times New Roman"/>
        </w:rPr>
        <w:t xml:space="preserve">. </w:t>
      </w:r>
      <w:r w:rsidR="00ED7D8F">
        <w:rPr>
          <w:rFonts w:ascii="Times New Roman" w:hAnsi="Times New Roman"/>
        </w:rPr>
        <w:t>For each number of points shown in table 1, each algorithm was run five times to get the mean running time with the standard deviation.</w:t>
      </w:r>
      <w:r w:rsidR="00881CFE">
        <w:rPr>
          <w:rFonts w:ascii="Times New Roman" w:hAnsi="Times New Roman"/>
        </w:rPr>
        <w:t xml:space="preserve"> The plot of the results in table 1 is shown in figure 1. The data in table 1 and the plot in figure 2 show that the running time for Jarvis march and Graham scan is almost the same for a small number of data points. However, as the number of input points increases, Jarvis march is faster than Graham scan.</w:t>
      </w:r>
      <w:r w:rsidR="00881CFE">
        <w:rPr>
          <w:rFonts w:ascii="Times New Roman" w:hAnsi="Times New Roman"/>
        </w:rPr>
        <w:br/>
      </w:r>
    </w:p>
    <w:p w:rsidR="00EC0380" w:rsidRDefault="00EC0380" w:rsidP="002766B5">
      <w:pPr>
        <w:spacing w:line="360" w:lineRule="auto"/>
        <w:ind w:firstLine="720"/>
        <w:rPr>
          <w:rFonts w:ascii="Times New Roman" w:hAnsi="Times New Roman"/>
        </w:rPr>
      </w:pPr>
    </w:p>
    <w:tbl>
      <w:tblPr>
        <w:tblW w:w="9035" w:type="dxa"/>
        <w:tblInd w:w="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082"/>
        <w:gridCol w:w="1271"/>
        <w:gridCol w:w="1620"/>
        <w:gridCol w:w="1530"/>
        <w:gridCol w:w="1800"/>
        <w:gridCol w:w="1732"/>
      </w:tblGrid>
      <w:tr w:rsidR="00C128C6" w:rsidRPr="00EC0380">
        <w:trPr>
          <w:trHeight w:val="280"/>
        </w:trPr>
        <w:tc>
          <w:tcPr>
            <w:tcW w:w="1082" w:type="dxa"/>
            <w:shd w:val="clear" w:color="auto" w:fill="auto"/>
            <w:noWrap/>
            <w:vAlign w:val="bottom"/>
          </w:tcPr>
          <w:p w:rsidR="00C128C6" w:rsidRPr="005D0BCF" w:rsidRDefault="00C128C6" w:rsidP="00EC0380">
            <w:pPr>
              <w:spacing w:before="2" w:after="2"/>
              <w:jc w:val="center"/>
              <w:rPr>
                <w:rFonts w:ascii="Times New Roman" w:hAnsi="Times New Roman"/>
                <w:b/>
                <w:sz w:val="22"/>
                <w:szCs w:val="22"/>
              </w:rPr>
            </w:pPr>
            <w:bookmarkStart w:id="7" w:name="OLE_LINK3"/>
            <w:r w:rsidRPr="005D0BCF">
              <w:rPr>
                <w:rFonts w:ascii="Times New Roman" w:hAnsi="Times New Roman"/>
                <w:b/>
                <w:sz w:val="22"/>
                <w:szCs w:val="22"/>
              </w:rPr>
              <w:t># of Points</w:t>
            </w:r>
          </w:p>
        </w:tc>
        <w:tc>
          <w:tcPr>
            <w:tcW w:w="1271" w:type="dxa"/>
            <w:shd w:val="clear" w:color="auto" w:fill="auto"/>
            <w:noWrap/>
            <w:vAlign w:val="bottom"/>
          </w:tcPr>
          <w:p w:rsidR="00C128C6" w:rsidRPr="005D0BCF" w:rsidRDefault="00C128C6" w:rsidP="00EC0380">
            <w:pPr>
              <w:spacing w:before="2" w:after="2"/>
              <w:jc w:val="center"/>
              <w:rPr>
                <w:rFonts w:ascii="Times New Roman" w:hAnsi="Times New Roman"/>
                <w:b/>
                <w:sz w:val="22"/>
                <w:szCs w:val="22"/>
              </w:rPr>
            </w:pPr>
            <w:r w:rsidRPr="005D0BCF">
              <w:rPr>
                <w:rFonts w:ascii="Times New Roman" w:hAnsi="Times New Roman"/>
                <w:b/>
                <w:sz w:val="22"/>
                <w:szCs w:val="22"/>
              </w:rPr>
              <w:t>Size of Convex Hull</w:t>
            </w:r>
          </w:p>
        </w:tc>
        <w:tc>
          <w:tcPr>
            <w:tcW w:w="1620" w:type="dxa"/>
            <w:shd w:val="clear" w:color="auto" w:fill="auto"/>
            <w:noWrap/>
            <w:vAlign w:val="bottom"/>
          </w:tcPr>
          <w:p w:rsidR="00C128C6" w:rsidRPr="005D0BCF" w:rsidRDefault="004E1F53" w:rsidP="004E1F53">
            <w:pPr>
              <w:spacing w:before="2" w:after="2"/>
              <w:jc w:val="center"/>
              <w:rPr>
                <w:rFonts w:ascii="Times New Roman" w:hAnsi="Times New Roman"/>
                <w:b/>
                <w:sz w:val="22"/>
                <w:szCs w:val="22"/>
              </w:rPr>
            </w:pPr>
            <w:r>
              <w:rPr>
                <w:rFonts w:ascii="Times New Roman" w:hAnsi="Times New Roman"/>
                <w:b/>
                <w:sz w:val="22"/>
                <w:szCs w:val="22"/>
              </w:rPr>
              <w:t>Mean r</w:t>
            </w:r>
            <w:r w:rsidR="001D50FB">
              <w:rPr>
                <w:rFonts w:ascii="Times New Roman" w:hAnsi="Times New Roman"/>
                <w:b/>
                <w:sz w:val="22"/>
                <w:szCs w:val="22"/>
              </w:rPr>
              <w:t>unning time of Jarvis m</w:t>
            </w:r>
            <w:r w:rsidR="00C128C6" w:rsidRPr="005D0BCF">
              <w:rPr>
                <w:rFonts w:ascii="Times New Roman" w:hAnsi="Times New Roman"/>
                <w:b/>
                <w:sz w:val="22"/>
                <w:szCs w:val="22"/>
              </w:rPr>
              <w:t>arch (ms)</w:t>
            </w:r>
          </w:p>
        </w:tc>
        <w:tc>
          <w:tcPr>
            <w:tcW w:w="1530" w:type="dxa"/>
          </w:tcPr>
          <w:p w:rsidR="00C128C6" w:rsidRPr="005D0BCF" w:rsidRDefault="001D50FB" w:rsidP="004E1F53">
            <w:pPr>
              <w:spacing w:before="2" w:after="2"/>
              <w:jc w:val="center"/>
              <w:rPr>
                <w:rFonts w:ascii="Times New Roman" w:hAnsi="Times New Roman"/>
                <w:b/>
                <w:sz w:val="22"/>
                <w:szCs w:val="22"/>
              </w:rPr>
            </w:pPr>
            <w:r>
              <w:rPr>
                <w:rFonts w:ascii="Times New Roman" w:hAnsi="Times New Roman"/>
                <w:b/>
                <w:sz w:val="22"/>
                <w:szCs w:val="22"/>
              </w:rPr>
              <w:t>Std</w:t>
            </w:r>
            <w:r w:rsidR="004E1F53">
              <w:rPr>
                <w:rFonts w:ascii="Times New Roman" w:hAnsi="Times New Roman"/>
                <w:b/>
                <w:sz w:val="22"/>
                <w:szCs w:val="22"/>
              </w:rPr>
              <w:t>.</w:t>
            </w:r>
            <w:r>
              <w:rPr>
                <w:rFonts w:ascii="Times New Roman" w:hAnsi="Times New Roman"/>
                <w:b/>
                <w:sz w:val="22"/>
                <w:szCs w:val="22"/>
              </w:rPr>
              <w:t xml:space="preserve"> </w:t>
            </w:r>
            <w:r w:rsidR="004E1F53">
              <w:rPr>
                <w:rFonts w:ascii="Times New Roman" w:hAnsi="Times New Roman"/>
                <w:b/>
                <w:sz w:val="22"/>
                <w:szCs w:val="22"/>
              </w:rPr>
              <w:t>d</w:t>
            </w:r>
            <w:r>
              <w:rPr>
                <w:rFonts w:ascii="Times New Roman" w:hAnsi="Times New Roman"/>
                <w:b/>
                <w:sz w:val="22"/>
                <w:szCs w:val="22"/>
              </w:rPr>
              <w:t>eviation for Jarvis march</w:t>
            </w:r>
            <w:r w:rsidR="004E1F53">
              <w:rPr>
                <w:rFonts w:ascii="Times New Roman" w:hAnsi="Times New Roman"/>
                <w:b/>
                <w:sz w:val="22"/>
                <w:szCs w:val="22"/>
              </w:rPr>
              <w:t xml:space="preserve"> (ms)</w:t>
            </w:r>
          </w:p>
        </w:tc>
        <w:tc>
          <w:tcPr>
            <w:tcW w:w="1800" w:type="dxa"/>
            <w:vAlign w:val="bottom"/>
          </w:tcPr>
          <w:p w:rsidR="00C128C6" w:rsidRPr="005D0BCF" w:rsidRDefault="004E1F53" w:rsidP="004E1F53">
            <w:pPr>
              <w:spacing w:before="2" w:after="2"/>
              <w:jc w:val="center"/>
              <w:rPr>
                <w:rFonts w:ascii="Times New Roman" w:hAnsi="Times New Roman"/>
                <w:b/>
                <w:sz w:val="22"/>
                <w:szCs w:val="22"/>
              </w:rPr>
            </w:pPr>
            <w:r>
              <w:rPr>
                <w:rFonts w:ascii="Times New Roman" w:hAnsi="Times New Roman"/>
                <w:b/>
                <w:sz w:val="22"/>
                <w:szCs w:val="22"/>
              </w:rPr>
              <w:t>Mean r</w:t>
            </w:r>
            <w:r w:rsidR="00E643C8">
              <w:rPr>
                <w:rFonts w:ascii="Times New Roman" w:hAnsi="Times New Roman"/>
                <w:b/>
                <w:sz w:val="22"/>
                <w:szCs w:val="22"/>
              </w:rPr>
              <w:t>unning time of Graham s</w:t>
            </w:r>
            <w:r w:rsidR="00C128C6" w:rsidRPr="005D0BCF">
              <w:rPr>
                <w:rFonts w:ascii="Times New Roman" w:hAnsi="Times New Roman"/>
                <w:b/>
                <w:sz w:val="22"/>
                <w:szCs w:val="22"/>
              </w:rPr>
              <w:t>can (ms)</w:t>
            </w:r>
          </w:p>
        </w:tc>
        <w:tc>
          <w:tcPr>
            <w:tcW w:w="1732" w:type="dxa"/>
          </w:tcPr>
          <w:p w:rsidR="00C128C6" w:rsidRPr="005D0BCF" w:rsidRDefault="001D50FB" w:rsidP="004E1F53">
            <w:pPr>
              <w:spacing w:before="2" w:after="2"/>
              <w:jc w:val="center"/>
              <w:rPr>
                <w:rFonts w:ascii="Times New Roman" w:hAnsi="Times New Roman"/>
                <w:b/>
                <w:sz w:val="22"/>
                <w:szCs w:val="22"/>
              </w:rPr>
            </w:pPr>
            <w:r>
              <w:rPr>
                <w:rFonts w:ascii="Times New Roman" w:hAnsi="Times New Roman"/>
                <w:b/>
                <w:sz w:val="22"/>
                <w:szCs w:val="22"/>
              </w:rPr>
              <w:t>S</w:t>
            </w:r>
            <w:r w:rsidR="004E1F53">
              <w:rPr>
                <w:rFonts w:ascii="Times New Roman" w:hAnsi="Times New Roman"/>
                <w:b/>
                <w:sz w:val="22"/>
                <w:szCs w:val="22"/>
              </w:rPr>
              <w:t>td.</w:t>
            </w:r>
            <w:r>
              <w:rPr>
                <w:rFonts w:ascii="Times New Roman" w:hAnsi="Times New Roman"/>
                <w:b/>
                <w:sz w:val="22"/>
                <w:szCs w:val="22"/>
              </w:rPr>
              <w:t xml:space="preserve"> </w:t>
            </w:r>
            <w:r w:rsidR="004E1F53">
              <w:rPr>
                <w:rFonts w:ascii="Times New Roman" w:hAnsi="Times New Roman"/>
                <w:b/>
                <w:sz w:val="22"/>
                <w:szCs w:val="22"/>
              </w:rPr>
              <w:t>d</w:t>
            </w:r>
            <w:r>
              <w:rPr>
                <w:rFonts w:ascii="Times New Roman" w:hAnsi="Times New Roman"/>
                <w:b/>
                <w:sz w:val="22"/>
                <w:szCs w:val="22"/>
              </w:rPr>
              <w:t>eviation for Graham scan</w:t>
            </w:r>
            <w:r w:rsidR="004E1F53">
              <w:rPr>
                <w:rFonts w:ascii="Times New Roman" w:hAnsi="Times New Roman"/>
                <w:b/>
                <w:sz w:val="22"/>
                <w:szCs w:val="22"/>
              </w:rPr>
              <w:t xml:space="preserve"> (ms)</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50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ins w:id="8" w:author="Nabin Mulepati" w:date="2010-05-09T14:29:00Z">
              <w:r w:rsidRPr="005D0BCF">
                <w:rPr>
                  <w:rFonts w:ascii="Times New Roman" w:hAnsi="Times New Roman"/>
                  <w:color w:val="000000"/>
                  <w:sz w:val="22"/>
                  <w:szCs w:val="22"/>
                </w:rPr>
                <w:t xml:space="preserve">12 </w:t>
              </w:r>
            </w:ins>
            <w:r w:rsidRPr="005D0BCF">
              <w:rPr>
                <w:rFonts w:ascii="Times New Roman" w:hAnsi="Times New Roman"/>
                <w:color w:val="000000"/>
                <w:sz w:val="22"/>
                <w:szCs w:val="22"/>
              </w:rPr>
              <w:t>±</w:t>
            </w:r>
            <w:ins w:id="9" w:author="Nabin Mulepati" w:date="2010-05-09T14:29:00Z">
              <w:r w:rsidRPr="005D0BCF">
                <w:rPr>
                  <w:rFonts w:ascii="Times New Roman" w:hAnsi="Times New Roman"/>
                  <w:color w:val="000000"/>
                  <w:sz w:val="22"/>
                  <w:szCs w:val="22"/>
                </w:rPr>
                <w:t xml:space="preserve"> 2</w:t>
              </w:r>
            </w:ins>
          </w:p>
        </w:tc>
        <w:tc>
          <w:tcPr>
            <w:tcW w:w="1620" w:type="dxa"/>
            <w:shd w:val="clear" w:color="auto" w:fill="auto"/>
            <w:noWrap/>
            <w:vAlign w:val="bottom"/>
          </w:tcPr>
          <w:p w:rsidR="00C128C6" w:rsidRPr="00C13E78" w:rsidRDefault="00C128C6" w:rsidP="00C128C6">
            <w:pPr>
              <w:jc w:val="center"/>
              <w:rPr>
                <w:rFonts w:ascii="Times New Roman" w:hAnsi="Times New Roman"/>
                <w:b/>
                <w:color w:val="000000"/>
                <w:sz w:val="22"/>
                <w:szCs w:val="22"/>
              </w:rPr>
            </w:pPr>
            <w:r w:rsidRPr="00C13E78">
              <w:rPr>
                <w:rFonts w:ascii="Times New Roman" w:hAnsi="Times New Roman"/>
                <w:b/>
                <w:color w:val="000000"/>
                <w:sz w:val="22"/>
                <w:szCs w:val="22"/>
              </w:rPr>
              <w:t>1</w:t>
            </w:r>
          </w:p>
        </w:tc>
        <w:tc>
          <w:tcPr>
            <w:tcW w:w="1530" w:type="dxa"/>
          </w:tcPr>
          <w:p w:rsidR="00C128C6" w:rsidRPr="005D0BCF" w:rsidRDefault="00C128C6" w:rsidP="00715AF5">
            <w:pPr>
              <w:jc w:val="center"/>
              <w:rPr>
                <w:rFonts w:ascii="Times New Roman" w:hAnsi="Times New Roman"/>
                <w:color w:val="000000"/>
                <w:sz w:val="22"/>
                <w:szCs w:val="22"/>
              </w:rPr>
            </w:pPr>
            <w:r>
              <w:rPr>
                <w:rFonts w:ascii="Times New Roman" w:hAnsi="Times New Roman"/>
                <w:color w:val="000000"/>
                <w:sz w:val="22"/>
                <w:szCs w:val="22"/>
              </w:rPr>
              <w:t>0</w:t>
            </w:r>
          </w:p>
        </w:tc>
        <w:tc>
          <w:tcPr>
            <w:tcW w:w="1800" w:type="dxa"/>
            <w:vAlign w:val="bottom"/>
          </w:tcPr>
          <w:p w:rsidR="00C128C6" w:rsidRPr="00C13E78" w:rsidRDefault="00C128C6" w:rsidP="00715AF5">
            <w:pPr>
              <w:jc w:val="center"/>
              <w:rPr>
                <w:rFonts w:ascii="Times New Roman" w:hAnsi="Times New Roman"/>
                <w:b/>
                <w:color w:val="000000"/>
                <w:sz w:val="22"/>
                <w:szCs w:val="22"/>
              </w:rPr>
            </w:pPr>
            <w:r w:rsidRPr="00C13E78">
              <w:rPr>
                <w:rFonts w:ascii="Times New Roman" w:hAnsi="Times New Roman"/>
                <w:b/>
                <w:color w:val="000000"/>
                <w:sz w:val="22"/>
                <w:szCs w:val="22"/>
              </w:rPr>
              <w:t xml:space="preserve">6 </w:t>
            </w:r>
          </w:p>
        </w:tc>
        <w:tc>
          <w:tcPr>
            <w:tcW w:w="1732" w:type="dxa"/>
          </w:tcPr>
          <w:p w:rsidR="00C128C6" w:rsidRPr="005D0BCF" w:rsidRDefault="001D50FB" w:rsidP="00715AF5">
            <w:pPr>
              <w:jc w:val="center"/>
              <w:rPr>
                <w:rFonts w:ascii="Times New Roman" w:hAnsi="Times New Roman"/>
                <w:color w:val="000000"/>
                <w:sz w:val="22"/>
                <w:szCs w:val="22"/>
              </w:rPr>
            </w:pPr>
            <w:r>
              <w:rPr>
                <w:rFonts w:ascii="Times New Roman" w:hAnsi="Times New Roman"/>
                <w:color w:val="000000"/>
                <w:sz w:val="22"/>
                <w:szCs w:val="22"/>
              </w:rPr>
              <w:t>5</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5000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ins w:id="10" w:author="Nabin Mulepati" w:date="2010-05-09T14:29:00Z">
              <w:r w:rsidRPr="005D0BCF">
                <w:rPr>
                  <w:rFonts w:ascii="Times New Roman" w:hAnsi="Times New Roman"/>
                  <w:color w:val="000000"/>
                  <w:sz w:val="22"/>
                  <w:szCs w:val="22"/>
                </w:rPr>
                <w:t>23</w:t>
              </w:r>
            </w:ins>
            <w:r w:rsidRPr="005D0BCF">
              <w:rPr>
                <w:rFonts w:ascii="Times New Roman" w:hAnsi="Times New Roman"/>
                <w:color w:val="000000"/>
                <w:sz w:val="22"/>
                <w:szCs w:val="22"/>
              </w:rPr>
              <w:t xml:space="preserve"> ± </w:t>
            </w:r>
            <w:ins w:id="11" w:author="Nabin Mulepati" w:date="2010-05-09T14:29:00Z">
              <w:r w:rsidRPr="005D0BCF">
                <w:rPr>
                  <w:rFonts w:ascii="Times New Roman" w:hAnsi="Times New Roman"/>
                  <w:color w:val="000000"/>
                  <w:sz w:val="22"/>
                  <w:szCs w:val="22"/>
                </w:rPr>
                <w:t>2</w:t>
              </w:r>
            </w:ins>
          </w:p>
        </w:tc>
        <w:tc>
          <w:tcPr>
            <w:tcW w:w="1620" w:type="dxa"/>
            <w:shd w:val="clear" w:color="auto" w:fill="auto"/>
            <w:noWrap/>
            <w:vAlign w:val="bottom"/>
          </w:tcPr>
          <w:p w:rsidR="00C128C6" w:rsidRPr="00C13E78" w:rsidRDefault="00C128C6" w:rsidP="00C128C6">
            <w:pPr>
              <w:jc w:val="center"/>
              <w:rPr>
                <w:rFonts w:ascii="Times New Roman" w:hAnsi="Times New Roman"/>
                <w:b/>
                <w:color w:val="000000"/>
                <w:sz w:val="22"/>
                <w:szCs w:val="22"/>
              </w:rPr>
            </w:pPr>
            <w:r w:rsidRPr="00C13E78">
              <w:rPr>
                <w:rFonts w:ascii="Times New Roman" w:hAnsi="Times New Roman"/>
                <w:b/>
                <w:color w:val="000000"/>
                <w:sz w:val="22"/>
                <w:szCs w:val="22"/>
              </w:rPr>
              <w:t>235</w:t>
            </w:r>
          </w:p>
        </w:tc>
        <w:tc>
          <w:tcPr>
            <w:tcW w:w="1530" w:type="dxa"/>
          </w:tcPr>
          <w:p w:rsidR="00C128C6" w:rsidRPr="005D0BCF" w:rsidRDefault="00C128C6" w:rsidP="001A6B3E">
            <w:pPr>
              <w:jc w:val="center"/>
              <w:rPr>
                <w:rFonts w:ascii="Times New Roman" w:hAnsi="Times New Roman"/>
                <w:color w:val="000000"/>
                <w:sz w:val="22"/>
                <w:szCs w:val="22"/>
              </w:rPr>
            </w:pPr>
            <w:r>
              <w:rPr>
                <w:rFonts w:ascii="Times New Roman" w:hAnsi="Times New Roman"/>
                <w:color w:val="000000"/>
                <w:sz w:val="22"/>
                <w:szCs w:val="22"/>
              </w:rPr>
              <w:t>38</w:t>
            </w:r>
          </w:p>
        </w:tc>
        <w:tc>
          <w:tcPr>
            <w:tcW w:w="1800" w:type="dxa"/>
            <w:vAlign w:val="bottom"/>
          </w:tcPr>
          <w:p w:rsidR="00C128C6" w:rsidRPr="00C13E78" w:rsidRDefault="00C128C6" w:rsidP="001D50FB">
            <w:pPr>
              <w:jc w:val="center"/>
              <w:rPr>
                <w:rFonts w:ascii="Times New Roman" w:hAnsi="Times New Roman"/>
                <w:b/>
                <w:color w:val="000000"/>
                <w:sz w:val="22"/>
                <w:szCs w:val="22"/>
              </w:rPr>
            </w:pPr>
            <w:r w:rsidRPr="00C13E78">
              <w:rPr>
                <w:rFonts w:ascii="Times New Roman" w:hAnsi="Times New Roman"/>
                <w:b/>
                <w:color w:val="000000"/>
                <w:sz w:val="22"/>
                <w:szCs w:val="22"/>
              </w:rPr>
              <w:t>297</w:t>
            </w:r>
          </w:p>
        </w:tc>
        <w:tc>
          <w:tcPr>
            <w:tcW w:w="1732" w:type="dxa"/>
          </w:tcPr>
          <w:p w:rsidR="00C128C6" w:rsidRPr="005D0BCF" w:rsidRDefault="001D50FB" w:rsidP="001A6B3E">
            <w:pPr>
              <w:jc w:val="center"/>
              <w:rPr>
                <w:rFonts w:ascii="Times New Roman" w:hAnsi="Times New Roman"/>
                <w:color w:val="000000"/>
                <w:sz w:val="22"/>
                <w:szCs w:val="22"/>
              </w:rPr>
            </w:pPr>
            <w:r>
              <w:rPr>
                <w:rFonts w:ascii="Times New Roman" w:hAnsi="Times New Roman"/>
                <w:color w:val="000000"/>
                <w:sz w:val="22"/>
                <w:szCs w:val="22"/>
              </w:rPr>
              <w:t>97</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10000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ins w:id="12" w:author="Nabin Mulepati" w:date="2010-05-09T14:29:00Z">
              <w:r w:rsidRPr="005D0BCF">
                <w:rPr>
                  <w:rFonts w:ascii="Times New Roman" w:hAnsi="Times New Roman"/>
                  <w:color w:val="000000"/>
                  <w:sz w:val="22"/>
                  <w:szCs w:val="22"/>
                </w:rPr>
                <w:t>2</w:t>
              </w:r>
            </w:ins>
            <w:r w:rsidRPr="005D0BCF">
              <w:rPr>
                <w:rFonts w:ascii="Times New Roman" w:hAnsi="Times New Roman"/>
                <w:color w:val="000000"/>
                <w:sz w:val="22"/>
                <w:szCs w:val="22"/>
              </w:rPr>
              <w:t xml:space="preserve">1 ± </w:t>
            </w:r>
            <w:ins w:id="13" w:author="Nabin Mulepati" w:date="2010-05-09T14:29:00Z">
              <w:r w:rsidRPr="005D0BCF">
                <w:rPr>
                  <w:rFonts w:ascii="Times New Roman" w:hAnsi="Times New Roman"/>
                  <w:color w:val="000000"/>
                  <w:sz w:val="22"/>
                  <w:szCs w:val="22"/>
                </w:rPr>
                <w:t>1</w:t>
              </w:r>
            </w:ins>
          </w:p>
        </w:tc>
        <w:tc>
          <w:tcPr>
            <w:tcW w:w="1620" w:type="dxa"/>
            <w:shd w:val="clear" w:color="auto" w:fill="auto"/>
            <w:noWrap/>
            <w:vAlign w:val="bottom"/>
          </w:tcPr>
          <w:p w:rsidR="00C128C6" w:rsidRPr="00C13E78" w:rsidRDefault="00C128C6" w:rsidP="00C128C6">
            <w:pPr>
              <w:jc w:val="center"/>
              <w:rPr>
                <w:rFonts w:ascii="Times New Roman" w:hAnsi="Times New Roman"/>
                <w:b/>
                <w:color w:val="000000"/>
                <w:sz w:val="22"/>
                <w:szCs w:val="22"/>
              </w:rPr>
            </w:pPr>
            <w:r w:rsidRPr="00C13E78">
              <w:rPr>
                <w:rFonts w:ascii="Times New Roman" w:hAnsi="Times New Roman"/>
                <w:b/>
                <w:color w:val="000000"/>
                <w:sz w:val="22"/>
                <w:szCs w:val="22"/>
              </w:rPr>
              <w:t>419</w:t>
            </w:r>
          </w:p>
        </w:tc>
        <w:tc>
          <w:tcPr>
            <w:tcW w:w="1530" w:type="dxa"/>
          </w:tcPr>
          <w:p w:rsidR="00C128C6" w:rsidRPr="005D0BCF" w:rsidRDefault="00C128C6" w:rsidP="001A6B3E">
            <w:pPr>
              <w:jc w:val="center"/>
              <w:rPr>
                <w:rFonts w:ascii="Times New Roman" w:hAnsi="Times New Roman"/>
                <w:color w:val="000000"/>
                <w:sz w:val="22"/>
                <w:szCs w:val="22"/>
              </w:rPr>
            </w:pPr>
            <w:r>
              <w:rPr>
                <w:rFonts w:ascii="Times New Roman" w:hAnsi="Times New Roman"/>
                <w:color w:val="000000"/>
                <w:sz w:val="22"/>
                <w:szCs w:val="22"/>
              </w:rPr>
              <w:t>59</w:t>
            </w:r>
          </w:p>
        </w:tc>
        <w:tc>
          <w:tcPr>
            <w:tcW w:w="1800" w:type="dxa"/>
            <w:vAlign w:val="bottom"/>
          </w:tcPr>
          <w:p w:rsidR="00C128C6" w:rsidRPr="00C13E78" w:rsidRDefault="00C128C6" w:rsidP="001D50FB">
            <w:pPr>
              <w:jc w:val="center"/>
              <w:rPr>
                <w:rFonts w:ascii="Times New Roman" w:hAnsi="Times New Roman"/>
                <w:b/>
                <w:color w:val="000000"/>
                <w:sz w:val="22"/>
                <w:szCs w:val="22"/>
              </w:rPr>
            </w:pPr>
            <w:r w:rsidRPr="00C13E78">
              <w:rPr>
                <w:rFonts w:ascii="Times New Roman" w:hAnsi="Times New Roman"/>
                <w:b/>
                <w:color w:val="000000"/>
                <w:sz w:val="22"/>
                <w:szCs w:val="22"/>
              </w:rPr>
              <w:t>522</w:t>
            </w:r>
          </w:p>
        </w:tc>
        <w:tc>
          <w:tcPr>
            <w:tcW w:w="1732" w:type="dxa"/>
          </w:tcPr>
          <w:p w:rsidR="00C128C6" w:rsidRPr="005D0BCF" w:rsidRDefault="001D50FB" w:rsidP="001A6B3E">
            <w:pPr>
              <w:jc w:val="center"/>
              <w:rPr>
                <w:rFonts w:ascii="Times New Roman" w:hAnsi="Times New Roman"/>
                <w:color w:val="000000"/>
                <w:sz w:val="22"/>
                <w:szCs w:val="22"/>
              </w:rPr>
            </w:pPr>
            <w:r>
              <w:rPr>
                <w:rFonts w:ascii="Times New Roman" w:hAnsi="Times New Roman"/>
                <w:color w:val="000000"/>
                <w:sz w:val="22"/>
                <w:szCs w:val="22"/>
              </w:rPr>
              <w:t>134</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20000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ins w:id="14" w:author="Nabin Mulepati" w:date="2010-05-09T14:29:00Z">
              <w:r w:rsidRPr="005D0BCF">
                <w:rPr>
                  <w:rFonts w:ascii="Times New Roman" w:hAnsi="Times New Roman"/>
                  <w:color w:val="000000"/>
                  <w:sz w:val="22"/>
                  <w:szCs w:val="22"/>
                </w:rPr>
                <w:t>2</w:t>
              </w:r>
            </w:ins>
            <w:r w:rsidRPr="005D0BCF">
              <w:rPr>
                <w:rFonts w:ascii="Times New Roman" w:hAnsi="Times New Roman"/>
                <w:color w:val="000000"/>
                <w:sz w:val="22"/>
                <w:szCs w:val="22"/>
              </w:rPr>
              <w:t>8 ± 3</w:t>
            </w:r>
          </w:p>
        </w:tc>
        <w:tc>
          <w:tcPr>
            <w:tcW w:w="1620" w:type="dxa"/>
            <w:shd w:val="clear" w:color="auto" w:fill="auto"/>
            <w:noWrap/>
            <w:vAlign w:val="bottom"/>
          </w:tcPr>
          <w:p w:rsidR="00C128C6" w:rsidRPr="00C13E78" w:rsidRDefault="00C128C6" w:rsidP="00C128C6">
            <w:pPr>
              <w:jc w:val="center"/>
              <w:rPr>
                <w:rFonts w:ascii="Times New Roman" w:hAnsi="Times New Roman"/>
                <w:b/>
                <w:color w:val="000000"/>
                <w:sz w:val="22"/>
                <w:szCs w:val="22"/>
              </w:rPr>
            </w:pPr>
            <w:r w:rsidRPr="00C13E78">
              <w:rPr>
                <w:rFonts w:ascii="Times New Roman" w:hAnsi="Times New Roman"/>
                <w:b/>
                <w:color w:val="000000"/>
                <w:sz w:val="22"/>
                <w:szCs w:val="22"/>
              </w:rPr>
              <w:t>643</w:t>
            </w:r>
          </w:p>
        </w:tc>
        <w:tc>
          <w:tcPr>
            <w:tcW w:w="1530" w:type="dxa"/>
          </w:tcPr>
          <w:p w:rsidR="00C128C6" w:rsidRPr="005D0BCF" w:rsidRDefault="00C128C6" w:rsidP="001A6B3E">
            <w:pPr>
              <w:jc w:val="center"/>
              <w:rPr>
                <w:rFonts w:ascii="Times New Roman" w:hAnsi="Times New Roman"/>
                <w:color w:val="000000"/>
                <w:sz w:val="22"/>
                <w:szCs w:val="22"/>
              </w:rPr>
            </w:pPr>
            <w:r>
              <w:rPr>
                <w:rFonts w:ascii="Times New Roman" w:hAnsi="Times New Roman"/>
                <w:color w:val="000000"/>
                <w:sz w:val="22"/>
                <w:szCs w:val="22"/>
              </w:rPr>
              <w:t>135</w:t>
            </w:r>
          </w:p>
        </w:tc>
        <w:tc>
          <w:tcPr>
            <w:tcW w:w="1800" w:type="dxa"/>
            <w:vAlign w:val="bottom"/>
          </w:tcPr>
          <w:p w:rsidR="00C128C6" w:rsidRPr="00C13E78" w:rsidRDefault="00C128C6" w:rsidP="001D50FB">
            <w:pPr>
              <w:jc w:val="center"/>
              <w:rPr>
                <w:rFonts w:ascii="Times New Roman" w:hAnsi="Times New Roman"/>
                <w:b/>
                <w:color w:val="000000"/>
                <w:sz w:val="22"/>
                <w:szCs w:val="22"/>
              </w:rPr>
            </w:pPr>
            <w:r w:rsidRPr="00C13E78">
              <w:rPr>
                <w:rFonts w:ascii="Times New Roman" w:hAnsi="Times New Roman"/>
                <w:b/>
                <w:color w:val="000000"/>
                <w:sz w:val="22"/>
                <w:szCs w:val="22"/>
              </w:rPr>
              <w:t>975</w:t>
            </w:r>
          </w:p>
        </w:tc>
        <w:tc>
          <w:tcPr>
            <w:tcW w:w="1732" w:type="dxa"/>
          </w:tcPr>
          <w:p w:rsidR="00C128C6" w:rsidRPr="005D0BCF" w:rsidRDefault="001D50FB" w:rsidP="001A6B3E">
            <w:pPr>
              <w:jc w:val="center"/>
              <w:rPr>
                <w:rFonts w:ascii="Times New Roman" w:hAnsi="Times New Roman"/>
                <w:color w:val="000000"/>
                <w:sz w:val="22"/>
                <w:szCs w:val="22"/>
              </w:rPr>
            </w:pPr>
            <w:r>
              <w:rPr>
                <w:rFonts w:ascii="Times New Roman" w:hAnsi="Times New Roman"/>
                <w:color w:val="000000"/>
                <w:sz w:val="22"/>
                <w:szCs w:val="22"/>
              </w:rPr>
              <w:t>332</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40000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ins w:id="15" w:author="Nabin Mulepati" w:date="2010-05-09T14:29:00Z">
              <w:r w:rsidRPr="005D0BCF">
                <w:rPr>
                  <w:rFonts w:ascii="Times New Roman" w:hAnsi="Times New Roman"/>
                  <w:color w:val="000000"/>
                  <w:sz w:val="22"/>
                  <w:szCs w:val="22"/>
                </w:rPr>
                <w:t>32</w:t>
              </w:r>
            </w:ins>
            <w:r w:rsidRPr="005D0BCF">
              <w:rPr>
                <w:rFonts w:ascii="Times New Roman" w:hAnsi="Times New Roman"/>
                <w:color w:val="000000"/>
                <w:sz w:val="22"/>
                <w:szCs w:val="22"/>
              </w:rPr>
              <w:t xml:space="preserve"> ± </w:t>
            </w:r>
            <w:ins w:id="16" w:author="Nabin Mulepati" w:date="2010-05-09T14:29:00Z">
              <w:r w:rsidRPr="005D0BCF">
                <w:rPr>
                  <w:rFonts w:ascii="Times New Roman" w:hAnsi="Times New Roman"/>
                  <w:color w:val="000000"/>
                  <w:sz w:val="22"/>
                  <w:szCs w:val="22"/>
                </w:rPr>
                <w:t>3</w:t>
              </w:r>
            </w:ins>
          </w:p>
        </w:tc>
        <w:tc>
          <w:tcPr>
            <w:tcW w:w="1620" w:type="dxa"/>
            <w:shd w:val="clear" w:color="auto" w:fill="auto"/>
            <w:noWrap/>
            <w:vAlign w:val="bottom"/>
          </w:tcPr>
          <w:p w:rsidR="00C128C6" w:rsidRPr="00C13E78" w:rsidRDefault="00C128C6" w:rsidP="0050083F">
            <w:pPr>
              <w:jc w:val="center"/>
              <w:rPr>
                <w:rFonts w:ascii="Times New Roman" w:hAnsi="Times New Roman"/>
                <w:b/>
                <w:color w:val="000000"/>
                <w:sz w:val="22"/>
                <w:szCs w:val="22"/>
              </w:rPr>
            </w:pPr>
            <w:r w:rsidRPr="00C13E78">
              <w:rPr>
                <w:rFonts w:ascii="Times New Roman" w:hAnsi="Times New Roman"/>
                <w:b/>
                <w:color w:val="000000"/>
                <w:sz w:val="22"/>
                <w:szCs w:val="22"/>
              </w:rPr>
              <w:t>1336</w:t>
            </w:r>
          </w:p>
        </w:tc>
        <w:tc>
          <w:tcPr>
            <w:tcW w:w="1530" w:type="dxa"/>
          </w:tcPr>
          <w:p w:rsidR="00C128C6" w:rsidRPr="005D0BCF" w:rsidRDefault="00C128C6" w:rsidP="001A6B3E">
            <w:pPr>
              <w:jc w:val="center"/>
              <w:rPr>
                <w:rFonts w:ascii="Times New Roman" w:hAnsi="Times New Roman"/>
                <w:color w:val="000000"/>
                <w:sz w:val="22"/>
                <w:szCs w:val="22"/>
              </w:rPr>
            </w:pPr>
            <w:r>
              <w:rPr>
                <w:rFonts w:ascii="Times New Roman" w:hAnsi="Times New Roman"/>
                <w:color w:val="000000"/>
                <w:sz w:val="22"/>
                <w:szCs w:val="22"/>
              </w:rPr>
              <w:t>450</w:t>
            </w:r>
          </w:p>
        </w:tc>
        <w:tc>
          <w:tcPr>
            <w:tcW w:w="1800" w:type="dxa"/>
            <w:vAlign w:val="bottom"/>
          </w:tcPr>
          <w:p w:rsidR="00C128C6" w:rsidRPr="00C13E78" w:rsidRDefault="00C128C6" w:rsidP="001D50FB">
            <w:pPr>
              <w:jc w:val="center"/>
              <w:rPr>
                <w:rFonts w:ascii="Times New Roman" w:hAnsi="Times New Roman"/>
                <w:b/>
                <w:color w:val="000000"/>
                <w:sz w:val="22"/>
                <w:szCs w:val="22"/>
              </w:rPr>
            </w:pPr>
            <w:r w:rsidRPr="00C13E78">
              <w:rPr>
                <w:rFonts w:ascii="Times New Roman" w:hAnsi="Times New Roman"/>
                <w:b/>
                <w:color w:val="000000"/>
                <w:sz w:val="22"/>
                <w:szCs w:val="22"/>
              </w:rPr>
              <w:t>1667</w:t>
            </w:r>
          </w:p>
        </w:tc>
        <w:tc>
          <w:tcPr>
            <w:tcW w:w="1732" w:type="dxa"/>
          </w:tcPr>
          <w:p w:rsidR="00C128C6" w:rsidRPr="005D0BCF" w:rsidRDefault="001D50FB" w:rsidP="001A6B3E">
            <w:pPr>
              <w:jc w:val="center"/>
              <w:rPr>
                <w:rFonts w:ascii="Times New Roman" w:hAnsi="Times New Roman"/>
                <w:color w:val="000000"/>
                <w:sz w:val="22"/>
                <w:szCs w:val="22"/>
              </w:rPr>
            </w:pPr>
            <w:r>
              <w:rPr>
                <w:rFonts w:ascii="Times New Roman" w:hAnsi="Times New Roman"/>
                <w:color w:val="000000"/>
                <w:sz w:val="22"/>
                <w:szCs w:val="22"/>
              </w:rPr>
              <w:t>554</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60000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ins w:id="17" w:author="Nabin Mulepati" w:date="2010-05-09T14:29:00Z">
              <w:r w:rsidRPr="005D0BCF">
                <w:rPr>
                  <w:rFonts w:ascii="Times New Roman" w:hAnsi="Times New Roman"/>
                  <w:color w:val="000000"/>
                  <w:sz w:val="22"/>
                  <w:szCs w:val="22"/>
                </w:rPr>
                <w:t>27</w:t>
              </w:r>
            </w:ins>
            <w:r w:rsidRPr="005D0BCF">
              <w:rPr>
                <w:rFonts w:ascii="Times New Roman" w:hAnsi="Times New Roman"/>
                <w:color w:val="000000"/>
                <w:sz w:val="22"/>
                <w:szCs w:val="22"/>
              </w:rPr>
              <w:t xml:space="preserve"> ± 5</w:t>
            </w:r>
          </w:p>
        </w:tc>
        <w:tc>
          <w:tcPr>
            <w:tcW w:w="1620" w:type="dxa"/>
            <w:shd w:val="clear" w:color="auto" w:fill="auto"/>
            <w:noWrap/>
            <w:vAlign w:val="bottom"/>
          </w:tcPr>
          <w:p w:rsidR="00C128C6" w:rsidRPr="00C13E78" w:rsidRDefault="00C128C6" w:rsidP="0050083F">
            <w:pPr>
              <w:jc w:val="center"/>
              <w:rPr>
                <w:rFonts w:ascii="Times New Roman" w:hAnsi="Times New Roman"/>
                <w:b/>
                <w:color w:val="000000"/>
                <w:sz w:val="22"/>
                <w:szCs w:val="22"/>
              </w:rPr>
            </w:pPr>
            <w:r w:rsidRPr="00C13E78">
              <w:rPr>
                <w:rFonts w:ascii="Times New Roman" w:hAnsi="Times New Roman"/>
                <w:b/>
                <w:color w:val="000000"/>
                <w:sz w:val="22"/>
                <w:szCs w:val="22"/>
              </w:rPr>
              <w:t>1602</w:t>
            </w:r>
          </w:p>
        </w:tc>
        <w:tc>
          <w:tcPr>
            <w:tcW w:w="1530" w:type="dxa"/>
          </w:tcPr>
          <w:p w:rsidR="00C128C6" w:rsidRPr="005D0BCF" w:rsidRDefault="00C128C6" w:rsidP="001A6B3E">
            <w:pPr>
              <w:jc w:val="center"/>
              <w:rPr>
                <w:rFonts w:ascii="Times New Roman" w:hAnsi="Times New Roman"/>
                <w:color w:val="000000"/>
                <w:sz w:val="22"/>
                <w:szCs w:val="22"/>
              </w:rPr>
            </w:pPr>
            <w:r>
              <w:rPr>
                <w:rFonts w:ascii="Times New Roman" w:hAnsi="Times New Roman"/>
                <w:color w:val="000000"/>
                <w:sz w:val="22"/>
                <w:szCs w:val="22"/>
              </w:rPr>
              <w:t>523</w:t>
            </w:r>
          </w:p>
        </w:tc>
        <w:tc>
          <w:tcPr>
            <w:tcW w:w="1800" w:type="dxa"/>
            <w:vAlign w:val="bottom"/>
          </w:tcPr>
          <w:p w:rsidR="00C128C6" w:rsidRPr="00C13E78" w:rsidRDefault="00C128C6" w:rsidP="001D50FB">
            <w:pPr>
              <w:jc w:val="center"/>
              <w:rPr>
                <w:rFonts w:ascii="Times New Roman" w:hAnsi="Times New Roman"/>
                <w:b/>
                <w:color w:val="000000"/>
                <w:sz w:val="22"/>
                <w:szCs w:val="22"/>
              </w:rPr>
            </w:pPr>
            <w:r w:rsidRPr="00C13E78">
              <w:rPr>
                <w:rFonts w:ascii="Times New Roman" w:hAnsi="Times New Roman"/>
                <w:b/>
                <w:color w:val="000000"/>
                <w:sz w:val="22"/>
                <w:szCs w:val="22"/>
              </w:rPr>
              <w:t>2226</w:t>
            </w:r>
          </w:p>
        </w:tc>
        <w:tc>
          <w:tcPr>
            <w:tcW w:w="1732" w:type="dxa"/>
          </w:tcPr>
          <w:p w:rsidR="00C128C6" w:rsidRPr="005D0BCF" w:rsidRDefault="001D50FB" w:rsidP="001A6B3E">
            <w:pPr>
              <w:jc w:val="center"/>
              <w:rPr>
                <w:rFonts w:ascii="Times New Roman" w:hAnsi="Times New Roman"/>
                <w:color w:val="000000"/>
                <w:sz w:val="22"/>
                <w:szCs w:val="22"/>
              </w:rPr>
            </w:pPr>
            <w:r>
              <w:rPr>
                <w:rFonts w:ascii="Times New Roman" w:hAnsi="Times New Roman"/>
                <w:color w:val="000000"/>
                <w:sz w:val="22"/>
                <w:szCs w:val="22"/>
              </w:rPr>
              <w:t>551</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80000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r w:rsidRPr="005D0BCF">
              <w:rPr>
                <w:rFonts w:ascii="Times New Roman" w:hAnsi="Times New Roman"/>
                <w:color w:val="000000"/>
                <w:sz w:val="22"/>
                <w:szCs w:val="22"/>
              </w:rPr>
              <w:t xml:space="preserve">30 ± </w:t>
            </w:r>
            <w:ins w:id="18" w:author="Nabin Mulepati" w:date="2010-05-09T14:29:00Z">
              <w:r w:rsidRPr="005D0BCF">
                <w:rPr>
                  <w:rFonts w:ascii="Times New Roman" w:hAnsi="Times New Roman"/>
                  <w:color w:val="000000"/>
                  <w:sz w:val="22"/>
                  <w:szCs w:val="22"/>
                </w:rPr>
                <w:t>3</w:t>
              </w:r>
            </w:ins>
          </w:p>
        </w:tc>
        <w:tc>
          <w:tcPr>
            <w:tcW w:w="1620" w:type="dxa"/>
            <w:shd w:val="clear" w:color="auto" w:fill="auto"/>
            <w:noWrap/>
            <w:vAlign w:val="bottom"/>
          </w:tcPr>
          <w:p w:rsidR="00C128C6" w:rsidRPr="00C13E78" w:rsidRDefault="00C128C6" w:rsidP="0050083F">
            <w:pPr>
              <w:jc w:val="center"/>
              <w:rPr>
                <w:rFonts w:ascii="Times New Roman" w:hAnsi="Times New Roman"/>
                <w:b/>
                <w:color w:val="000000"/>
                <w:sz w:val="22"/>
                <w:szCs w:val="22"/>
              </w:rPr>
            </w:pPr>
            <w:r w:rsidRPr="00C13E78">
              <w:rPr>
                <w:rFonts w:ascii="Times New Roman" w:hAnsi="Times New Roman"/>
                <w:b/>
                <w:color w:val="000000"/>
                <w:sz w:val="22"/>
                <w:szCs w:val="22"/>
              </w:rPr>
              <w:t>2110</w:t>
            </w:r>
          </w:p>
        </w:tc>
        <w:tc>
          <w:tcPr>
            <w:tcW w:w="1530" w:type="dxa"/>
          </w:tcPr>
          <w:p w:rsidR="00C128C6" w:rsidRPr="005D0BCF" w:rsidRDefault="00C128C6" w:rsidP="001A6B3E">
            <w:pPr>
              <w:jc w:val="center"/>
              <w:rPr>
                <w:rFonts w:ascii="Times New Roman" w:hAnsi="Times New Roman"/>
                <w:color w:val="000000"/>
                <w:sz w:val="22"/>
                <w:szCs w:val="22"/>
              </w:rPr>
            </w:pPr>
            <w:r>
              <w:rPr>
                <w:rFonts w:ascii="Times New Roman" w:hAnsi="Times New Roman"/>
                <w:color w:val="000000"/>
                <w:sz w:val="22"/>
                <w:szCs w:val="22"/>
              </w:rPr>
              <w:t>228</w:t>
            </w:r>
          </w:p>
        </w:tc>
        <w:tc>
          <w:tcPr>
            <w:tcW w:w="1800" w:type="dxa"/>
            <w:vAlign w:val="bottom"/>
          </w:tcPr>
          <w:p w:rsidR="00C128C6" w:rsidRPr="00C13E78" w:rsidRDefault="00C128C6" w:rsidP="001D50FB">
            <w:pPr>
              <w:jc w:val="center"/>
              <w:rPr>
                <w:rFonts w:ascii="Times New Roman" w:hAnsi="Times New Roman"/>
                <w:b/>
                <w:color w:val="000000"/>
                <w:sz w:val="22"/>
                <w:szCs w:val="22"/>
              </w:rPr>
            </w:pPr>
            <w:r w:rsidRPr="00C13E78">
              <w:rPr>
                <w:rFonts w:ascii="Times New Roman" w:hAnsi="Times New Roman"/>
                <w:b/>
                <w:color w:val="000000"/>
                <w:sz w:val="22"/>
                <w:szCs w:val="22"/>
              </w:rPr>
              <w:t>3043</w:t>
            </w:r>
          </w:p>
        </w:tc>
        <w:tc>
          <w:tcPr>
            <w:tcW w:w="1732" w:type="dxa"/>
          </w:tcPr>
          <w:p w:rsidR="00C128C6" w:rsidRPr="005D0BCF" w:rsidRDefault="001D50FB" w:rsidP="001A6B3E">
            <w:pPr>
              <w:jc w:val="center"/>
              <w:rPr>
                <w:rFonts w:ascii="Times New Roman" w:hAnsi="Times New Roman"/>
                <w:color w:val="000000"/>
                <w:sz w:val="22"/>
                <w:szCs w:val="22"/>
              </w:rPr>
            </w:pPr>
            <w:r>
              <w:rPr>
                <w:rFonts w:ascii="Times New Roman" w:hAnsi="Times New Roman"/>
                <w:color w:val="000000"/>
                <w:sz w:val="22"/>
                <w:szCs w:val="22"/>
              </w:rPr>
              <w:t>639</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100000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ins w:id="19" w:author="Nabin Mulepati" w:date="2010-05-09T14:29:00Z">
              <w:r w:rsidRPr="005D0BCF">
                <w:rPr>
                  <w:rFonts w:ascii="Times New Roman" w:hAnsi="Times New Roman"/>
                  <w:color w:val="000000"/>
                  <w:sz w:val="22"/>
                  <w:szCs w:val="22"/>
                </w:rPr>
                <w:t>3</w:t>
              </w:r>
            </w:ins>
            <w:r w:rsidRPr="005D0BCF">
              <w:rPr>
                <w:rFonts w:ascii="Times New Roman" w:hAnsi="Times New Roman"/>
                <w:color w:val="000000"/>
                <w:sz w:val="22"/>
                <w:szCs w:val="22"/>
              </w:rPr>
              <w:t>1 ± 4</w:t>
            </w:r>
          </w:p>
        </w:tc>
        <w:tc>
          <w:tcPr>
            <w:tcW w:w="1620" w:type="dxa"/>
            <w:shd w:val="clear" w:color="auto" w:fill="auto"/>
            <w:noWrap/>
            <w:vAlign w:val="bottom"/>
          </w:tcPr>
          <w:p w:rsidR="00C128C6" w:rsidRPr="00C13E78" w:rsidRDefault="00C128C6" w:rsidP="0050083F">
            <w:pPr>
              <w:jc w:val="center"/>
              <w:rPr>
                <w:rFonts w:ascii="Times New Roman" w:hAnsi="Times New Roman"/>
                <w:b/>
                <w:color w:val="000000"/>
                <w:sz w:val="22"/>
                <w:szCs w:val="22"/>
              </w:rPr>
            </w:pPr>
            <w:r w:rsidRPr="00C13E78">
              <w:rPr>
                <w:rFonts w:ascii="Times New Roman" w:hAnsi="Times New Roman"/>
                <w:b/>
                <w:color w:val="000000"/>
                <w:sz w:val="22"/>
                <w:szCs w:val="22"/>
              </w:rPr>
              <w:t>2578</w:t>
            </w:r>
          </w:p>
        </w:tc>
        <w:tc>
          <w:tcPr>
            <w:tcW w:w="1530" w:type="dxa"/>
          </w:tcPr>
          <w:p w:rsidR="00C128C6" w:rsidRPr="005D0BCF" w:rsidRDefault="00C128C6" w:rsidP="001A6B3E">
            <w:pPr>
              <w:jc w:val="center"/>
              <w:rPr>
                <w:rFonts w:ascii="Times New Roman" w:hAnsi="Times New Roman"/>
                <w:color w:val="000000"/>
                <w:sz w:val="22"/>
                <w:szCs w:val="22"/>
              </w:rPr>
            </w:pPr>
            <w:r>
              <w:rPr>
                <w:rFonts w:ascii="Times New Roman" w:hAnsi="Times New Roman"/>
                <w:color w:val="000000"/>
                <w:sz w:val="22"/>
                <w:szCs w:val="22"/>
              </w:rPr>
              <w:t>284</w:t>
            </w:r>
          </w:p>
        </w:tc>
        <w:tc>
          <w:tcPr>
            <w:tcW w:w="1800" w:type="dxa"/>
            <w:vAlign w:val="bottom"/>
          </w:tcPr>
          <w:p w:rsidR="00C128C6" w:rsidRPr="00C13E78" w:rsidRDefault="00C128C6" w:rsidP="001D50FB">
            <w:pPr>
              <w:jc w:val="center"/>
              <w:rPr>
                <w:rFonts w:ascii="Times New Roman" w:hAnsi="Times New Roman"/>
                <w:b/>
                <w:color w:val="000000"/>
                <w:sz w:val="22"/>
                <w:szCs w:val="22"/>
              </w:rPr>
            </w:pPr>
            <w:r w:rsidRPr="00C13E78">
              <w:rPr>
                <w:rFonts w:ascii="Times New Roman" w:hAnsi="Times New Roman"/>
                <w:b/>
                <w:color w:val="000000"/>
                <w:sz w:val="22"/>
                <w:szCs w:val="22"/>
              </w:rPr>
              <w:t>3583</w:t>
            </w:r>
          </w:p>
        </w:tc>
        <w:tc>
          <w:tcPr>
            <w:tcW w:w="1732" w:type="dxa"/>
          </w:tcPr>
          <w:p w:rsidR="00C128C6" w:rsidRPr="005D0BCF" w:rsidRDefault="001D50FB" w:rsidP="001A6B3E">
            <w:pPr>
              <w:jc w:val="center"/>
              <w:rPr>
                <w:rFonts w:ascii="Times New Roman" w:hAnsi="Times New Roman"/>
                <w:color w:val="000000"/>
                <w:sz w:val="22"/>
                <w:szCs w:val="22"/>
              </w:rPr>
            </w:pPr>
            <w:r>
              <w:rPr>
                <w:rFonts w:ascii="Times New Roman" w:hAnsi="Times New Roman"/>
                <w:color w:val="000000"/>
                <w:sz w:val="22"/>
                <w:szCs w:val="22"/>
              </w:rPr>
              <w:t>404</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150000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ins w:id="20" w:author="Nabin Mulepati" w:date="2010-05-09T14:29:00Z">
              <w:r w:rsidRPr="005D0BCF">
                <w:rPr>
                  <w:rFonts w:ascii="Times New Roman" w:hAnsi="Times New Roman"/>
                  <w:color w:val="000000"/>
                  <w:sz w:val="22"/>
                  <w:szCs w:val="22"/>
                </w:rPr>
                <w:t>31</w:t>
              </w:r>
            </w:ins>
            <w:r w:rsidRPr="005D0BCF">
              <w:rPr>
                <w:rFonts w:ascii="Times New Roman" w:hAnsi="Times New Roman"/>
                <w:color w:val="000000"/>
                <w:sz w:val="22"/>
                <w:szCs w:val="22"/>
              </w:rPr>
              <w:t xml:space="preserve"> ± </w:t>
            </w:r>
            <w:ins w:id="21" w:author="Nabin Mulepati" w:date="2010-05-09T14:29:00Z">
              <w:r w:rsidRPr="005D0BCF">
                <w:rPr>
                  <w:rFonts w:ascii="Times New Roman" w:hAnsi="Times New Roman"/>
                  <w:color w:val="000000"/>
                  <w:sz w:val="22"/>
                  <w:szCs w:val="22"/>
                </w:rPr>
                <w:t>2</w:t>
              </w:r>
            </w:ins>
          </w:p>
        </w:tc>
        <w:tc>
          <w:tcPr>
            <w:tcW w:w="1620" w:type="dxa"/>
            <w:shd w:val="clear" w:color="auto" w:fill="auto"/>
            <w:noWrap/>
            <w:vAlign w:val="bottom"/>
          </w:tcPr>
          <w:p w:rsidR="00C128C6" w:rsidRPr="00C13E78" w:rsidRDefault="00C128C6" w:rsidP="0050083F">
            <w:pPr>
              <w:jc w:val="center"/>
              <w:rPr>
                <w:rFonts w:ascii="Times New Roman" w:hAnsi="Times New Roman"/>
                <w:b/>
                <w:color w:val="000000"/>
                <w:sz w:val="22"/>
                <w:szCs w:val="22"/>
              </w:rPr>
            </w:pPr>
            <w:r w:rsidRPr="00C13E78">
              <w:rPr>
                <w:rFonts w:ascii="Times New Roman" w:hAnsi="Times New Roman"/>
                <w:b/>
                <w:color w:val="000000"/>
                <w:sz w:val="22"/>
                <w:szCs w:val="22"/>
              </w:rPr>
              <w:t>4572</w:t>
            </w:r>
            <w:ins w:id="22" w:author="Nabin Mulepati" w:date="2010-05-09T14:29:00Z">
              <w:r w:rsidRPr="00C13E78">
                <w:rPr>
                  <w:rFonts w:ascii="Times New Roman" w:hAnsi="Times New Roman"/>
                  <w:b/>
                  <w:color w:val="000000"/>
                  <w:sz w:val="22"/>
                  <w:szCs w:val="22"/>
                </w:rPr>
                <w:t xml:space="preserve"> </w:t>
              </w:r>
            </w:ins>
          </w:p>
        </w:tc>
        <w:tc>
          <w:tcPr>
            <w:tcW w:w="1530" w:type="dxa"/>
          </w:tcPr>
          <w:p w:rsidR="00C128C6" w:rsidRPr="005D0BCF" w:rsidRDefault="00C128C6" w:rsidP="001A6B3E">
            <w:pPr>
              <w:jc w:val="center"/>
              <w:rPr>
                <w:rFonts w:ascii="Times New Roman" w:hAnsi="Times New Roman"/>
                <w:color w:val="000000"/>
                <w:sz w:val="22"/>
                <w:szCs w:val="22"/>
              </w:rPr>
            </w:pPr>
            <w:r>
              <w:rPr>
                <w:rFonts w:ascii="Times New Roman" w:hAnsi="Times New Roman"/>
                <w:color w:val="000000"/>
                <w:sz w:val="22"/>
                <w:szCs w:val="22"/>
              </w:rPr>
              <w:t>1335</w:t>
            </w:r>
          </w:p>
        </w:tc>
        <w:tc>
          <w:tcPr>
            <w:tcW w:w="1800" w:type="dxa"/>
            <w:vAlign w:val="bottom"/>
          </w:tcPr>
          <w:p w:rsidR="00C128C6" w:rsidRPr="00C13E78" w:rsidRDefault="00C128C6" w:rsidP="001D50FB">
            <w:pPr>
              <w:jc w:val="center"/>
              <w:rPr>
                <w:rFonts w:ascii="Times New Roman" w:hAnsi="Times New Roman"/>
                <w:b/>
                <w:color w:val="000000"/>
                <w:sz w:val="22"/>
                <w:szCs w:val="22"/>
              </w:rPr>
            </w:pPr>
            <w:r w:rsidRPr="00C13E78">
              <w:rPr>
                <w:rFonts w:ascii="Times New Roman" w:hAnsi="Times New Roman"/>
                <w:b/>
                <w:color w:val="000000"/>
                <w:sz w:val="22"/>
                <w:szCs w:val="22"/>
              </w:rPr>
              <w:t>6478</w:t>
            </w:r>
          </w:p>
        </w:tc>
        <w:tc>
          <w:tcPr>
            <w:tcW w:w="1732" w:type="dxa"/>
          </w:tcPr>
          <w:p w:rsidR="00C128C6" w:rsidRPr="005D0BCF" w:rsidRDefault="001D50FB" w:rsidP="001A6B3E">
            <w:pPr>
              <w:jc w:val="center"/>
              <w:rPr>
                <w:rFonts w:ascii="Times New Roman" w:hAnsi="Times New Roman"/>
                <w:color w:val="000000"/>
                <w:sz w:val="22"/>
                <w:szCs w:val="22"/>
              </w:rPr>
            </w:pPr>
            <w:r>
              <w:rPr>
                <w:rFonts w:ascii="Times New Roman" w:hAnsi="Times New Roman"/>
                <w:color w:val="000000"/>
                <w:sz w:val="22"/>
                <w:szCs w:val="22"/>
              </w:rPr>
              <w:t>1425</w:t>
            </w:r>
          </w:p>
        </w:tc>
      </w:tr>
      <w:tr w:rsidR="00C128C6" w:rsidRPr="00EC0380">
        <w:trPr>
          <w:trHeight w:val="280"/>
        </w:trPr>
        <w:tc>
          <w:tcPr>
            <w:tcW w:w="1082" w:type="dxa"/>
            <w:shd w:val="clear" w:color="auto" w:fill="auto"/>
            <w:noWrap/>
            <w:vAlign w:val="bottom"/>
          </w:tcPr>
          <w:p w:rsidR="00C128C6" w:rsidRPr="00C13E78" w:rsidRDefault="00C128C6" w:rsidP="00EC0380">
            <w:pPr>
              <w:jc w:val="center"/>
              <w:rPr>
                <w:rFonts w:ascii="Times New Roman" w:hAnsi="Times New Roman"/>
                <w:b/>
                <w:sz w:val="22"/>
                <w:szCs w:val="22"/>
              </w:rPr>
            </w:pPr>
            <w:r w:rsidRPr="00C13E78">
              <w:rPr>
                <w:rFonts w:ascii="Times New Roman" w:hAnsi="Times New Roman"/>
                <w:b/>
                <w:sz w:val="22"/>
                <w:szCs w:val="22"/>
              </w:rPr>
              <w:t>200000</w:t>
            </w:r>
          </w:p>
        </w:tc>
        <w:tc>
          <w:tcPr>
            <w:tcW w:w="1271" w:type="dxa"/>
            <w:shd w:val="clear" w:color="auto" w:fill="auto"/>
            <w:noWrap/>
            <w:vAlign w:val="bottom"/>
          </w:tcPr>
          <w:p w:rsidR="00C128C6" w:rsidRPr="005D0BCF" w:rsidRDefault="00C128C6" w:rsidP="00247599">
            <w:pPr>
              <w:jc w:val="center"/>
              <w:rPr>
                <w:rFonts w:ascii="Times New Roman" w:hAnsi="Times New Roman"/>
                <w:sz w:val="22"/>
                <w:szCs w:val="22"/>
              </w:rPr>
            </w:pPr>
            <w:ins w:id="23" w:author="Nabin Mulepati" w:date="2010-05-09T14:29:00Z">
              <w:r w:rsidRPr="005D0BCF">
                <w:rPr>
                  <w:rFonts w:ascii="Times New Roman" w:hAnsi="Times New Roman"/>
                  <w:color w:val="000000"/>
                  <w:sz w:val="22"/>
                  <w:szCs w:val="22"/>
                </w:rPr>
                <w:t>33</w:t>
              </w:r>
            </w:ins>
            <w:r w:rsidRPr="005D0BCF">
              <w:rPr>
                <w:rFonts w:ascii="Times New Roman" w:hAnsi="Times New Roman"/>
                <w:color w:val="000000"/>
                <w:sz w:val="22"/>
                <w:szCs w:val="22"/>
              </w:rPr>
              <w:t xml:space="preserve"> ± 2</w:t>
            </w:r>
          </w:p>
        </w:tc>
        <w:tc>
          <w:tcPr>
            <w:tcW w:w="1620" w:type="dxa"/>
            <w:shd w:val="clear" w:color="auto" w:fill="auto"/>
            <w:noWrap/>
            <w:vAlign w:val="bottom"/>
          </w:tcPr>
          <w:p w:rsidR="00C128C6" w:rsidRPr="00C13E78" w:rsidRDefault="00C128C6" w:rsidP="0050083F">
            <w:pPr>
              <w:jc w:val="center"/>
              <w:rPr>
                <w:rFonts w:ascii="Times New Roman" w:hAnsi="Times New Roman"/>
                <w:b/>
                <w:color w:val="000000"/>
                <w:sz w:val="22"/>
                <w:szCs w:val="22"/>
              </w:rPr>
            </w:pPr>
            <w:r w:rsidRPr="00C13E78">
              <w:rPr>
                <w:rFonts w:ascii="Times New Roman" w:hAnsi="Times New Roman"/>
                <w:b/>
                <w:color w:val="000000"/>
                <w:sz w:val="22"/>
                <w:szCs w:val="22"/>
              </w:rPr>
              <w:t>5798</w:t>
            </w:r>
            <w:ins w:id="24" w:author="Nabin Mulepati" w:date="2010-05-09T14:29:00Z">
              <w:r w:rsidRPr="00C13E78">
                <w:rPr>
                  <w:rFonts w:ascii="Times New Roman" w:hAnsi="Times New Roman"/>
                  <w:b/>
                  <w:color w:val="000000"/>
                  <w:sz w:val="22"/>
                  <w:szCs w:val="22"/>
                </w:rPr>
                <w:t xml:space="preserve"> </w:t>
              </w:r>
            </w:ins>
          </w:p>
        </w:tc>
        <w:tc>
          <w:tcPr>
            <w:tcW w:w="1530" w:type="dxa"/>
          </w:tcPr>
          <w:p w:rsidR="00C128C6" w:rsidRPr="005D0BCF" w:rsidRDefault="00C128C6" w:rsidP="001A6B3E">
            <w:pPr>
              <w:jc w:val="center"/>
              <w:rPr>
                <w:rFonts w:ascii="Times New Roman" w:hAnsi="Times New Roman"/>
                <w:color w:val="000000"/>
                <w:sz w:val="22"/>
                <w:szCs w:val="22"/>
              </w:rPr>
            </w:pPr>
            <w:r>
              <w:rPr>
                <w:rFonts w:ascii="Times New Roman" w:hAnsi="Times New Roman"/>
                <w:color w:val="000000"/>
                <w:sz w:val="22"/>
                <w:szCs w:val="22"/>
              </w:rPr>
              <w:t>1352</w:t>
            </w:r>
          </w:p>
        </w:tc>
        <w:tc>
          <w:tcPr>
            <w:tcW w:w="1800" w:type="dxa"/>
            <w:vAlign w:val="bottom"/>
          </w:tcPr>
          <w:p w:rsidR="00C128C6" w:rsidRPr="00C13E78" w:rsidRDefault="00C128C6" w:rsidP="001A6B3E">
            <w:pPr>
              <w:jc w:val="center"/>
              <w:rPr>
                <w:rFonts w:ascii="Times New Roman" w:hAnsi="Times New Roman"/>
                <w:b/>
                <w:color w:val="000000"/>
                <w:sz w:val="22"/>
                <w:szCs w:val="22"/>
              </w:rPr>
            </w:pPr>
            <w:r w:rsidRPr="00C13E78">
              <w:rPr>
                <w:rFonts w:ascii="Times New Roman" w:hAnsi="Times New Roman"/>
                <w:b/>
                <w:color w:val="000000"/>
                <w:sz w:val="22"/>
                <w:szCs w:val="22"/>
              </w:rPr>
              <w:t>8116</w:t>
            </w:r>
          </w:p>
        </w:tc>
        <w:tc>
          <w:tcPr>
            <w:tcW w:w="1732" w:type="dxa"/>
          </w:tcPr>
          <w:p w:rsidR="00C128C6" w:rsidRPr="005D0BCF" w:rsidRDefault="001D50FB" w:rsidP="001A6B3E">
            <w:pPr>
              <w:jc w:val="center"/>
              <w:rPr>
                <w:rFonts w:ascii="Times New Roman" w:hAnsi="Times New Roman"/>
                <w:color w:val="000000"/>
                <w:sz w:val="22"/>
                <w:szCs w:val="22"/>
              </w:rPr>
            </w:pPr>
            <w:r>
              <w:rPr>
                <w:rFonts w:ascii="Times New Roman" w:hAnsi="Times New Roman"/>
                <w:color w:val="000000"/>
                <w:sz w:val="22"/>
                <w:szCs w:val="22"/>
              </w:rPr>
              <w:t>1088</w:t>
            </w:r>
          </w:p>
        </w:tc>
      </w:tr>
    </w:tbl>
    <w:p w:rsidR="006F6D3A" w:rsidRPr="00AF4185" w:rsidRDefault="00743C69" w:rsidP="00A6086F">
      <w:pPr>
        <w:spacing w:line="360" w:lineRule="auto"/>
        <w:jc w:val="center"/>
        <w:rPr>
          <w:rFonts w:ascii="Times New Roman" w:hAnsi="Times New Roman"/>
        </w:rPr>
      </w:pPr>
      <w:bookmarkStart w:id="25" w:name="OLE_LINK1"/>
      <w:r>
        <w:rPr>
          <w:rFonts w:ascii="Times New Roman" w:hAnsi="Times New Roman"/>
        </w:rPr>
        <w:br/>
        <w:t>Table 1</w:t>
      </w:r>
      <w:r w:rsidR="000834F8">
        <w:rPr>
          <w:rFonts w:ascii="Times New Roman" w:hAnsi="Times New Roman"/>
        </w:rPr>
        <w:t>:</w:t>
      </w:r>
      <w:r>
        <w:rPr>
          <w:rFonts w:ascii="Times New Roman" w:hAnsi="Times New Roman"/>
        </w:rPr>
        <w:t xml:space="preserve"> </w:t>
      </w:r>
      <w:r w:rsidR="000834F8">
        <w:rPr>
          <w:rFonts w:ascii="Times New Roman" w:hAnsi="Times New Roman"/>
        </w:rPr>
        <w:t>R</w:t>
      </w:r>
      <w:r>
        <w:rPr>
          <w:rFonts w:ascii="Times New Roman" w:hAnsi="Times New Roman"/>
        </w:rPr>
        <w:t>esults from the</w:t>
      </w:r>
      <w:r w:rsidR="00E61E98">
        <w:rPr>
          <w:rFonts w:ascii="Times New Roman" w:hAnsi="Times New Roman"/>
        </w:rPr>
        <w:t xml:space="preserve"> first dataset of random points</w:t>
      </w:r>
      <w:r>
        <w:rPr>
          <w:rFonts w:ascii="Times New Roman" w:hAnsi="Times New Roman"/>
        </w:rPr>
        <w:t>.</w:t>
      </w:r>
    </w:p>
    <w:bookmarkEnd w:id="7"/>
    <w:bookmarkEnd w:id="25"/>
    <w:p w:rsidR="003C556F" w:rsidRDefault="002514EF" w:rsidP="003C556F">
      <w:pPr>
        <w:spacing w:line="360" w:lineRule="auto"/>
        <w:jc w:val="center"/>
        <w:rPr>
          <w:rFonts w:ascii="Times New Roman" w:hAnsi="Times New Roman"/>
        </w:rPr>
      </w:pPr>
      <w:r w:rsidRPr="002514EF">
        <w:rPr>
          <w:rFonts w:ascii="Times New Roman" w:hAnsi="Times New Roman"/>
          <w:noProof/>
        </w:rPr>
        <w:drawing>
          <wp:inline distT="0" distB="0" distL="0" distR="0">
            <wp:extent cx="5486400" cy="3725333"/>
            <wp:effectExtent l="25400" t="25400" r="0" b="8467"/>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C556F">
        <w:rPr>
          <w:rFonts w:ascii="Times New Roman" w:hAnsi="Times New Roman"/>
        </w:rPr>
        <w:br/>
        <w:t xml:space="preserve">Figure 2: </w:t>
      </w:r>
      <w:r w:rsidR="001971E2">
        <w:rPr>
          <w:rFonts w:ascii="Times New Roman" w:hAnsi="Times New Roman"/>
        </w:rPr>
        <w:t>Plot showing #</w:t>
      </w:r>
      <w:r w:rsidR="003C556F">
        <w:rPr>
          <w:rFonts w:ascii="Times New Roman" w:hAnsi="Times New Roman"/>
        </w:rPr>
        <w:t xml:space="preserve"> of input points </w:t>
      </w:r>
      <w:r w:rsidR="00954DE1">
        <w:rPr>
          <w:rFonts w:ascii="Times New Roman" w:hAnsi="Times New Roman"/>
        </w:rPr>
        <w:t>v</w:t>
      </w:r>
      <w:r w:rsidR="003C556F">
        <w:rPr>
          <w:rFonts w:ascii="Times New Roman" w:hAnsi="Times New Roman"/>
        </w:rPr>
        <w:t xml:space="preserve">s. </w:t>
      </w:r>
      <w:r w:rsidR="00DA5C08">
        <w:rPr>
          <w:rFonts w:ascii="Times New Roman" w:hAnsi="Times New Roman"/>
        </w:rPr>
        <w:t>r</w:t>
      </w:r>
      <w:r w:rsidR="003C556F">
        <w:rPr>
          <w:rFonts w:ascii="Times New Roman" w:hAnsi="Times New Roman"/>
        </w:rPr>
        <w:t>unning time</w:t>
      </w:r>
    </w:p>
    <w:p w:rsidR="00467D47" w:rsidRDefault="00AB34A1" w:rsidP="003C556F">
      <w:pPr>
        <w:spacing w:line="360" w:lineRule="auto"/>
        <w:rPr>
          <w:rFonts w:ascii="Times New Roman" w:hAnsi="Times New Roman"/>
        </w:rPr>
      </w:pPr>
      <w:r>
        <w:rPr>
          <w:rFonts w:ascii="Times New Roman" w:hAnsi="Times New Roman"/>
        </w:rPr>
        <w:t>It should be noted that the running time of Jarvis march is much lower in this dataset because the size of the convex hull is very small compared to the number of input points.</w:t>
      </w:r>
      <w:r w:rsidR="00854FBE">
        <w:rPr>
          <w:rFonts w:ascii="Times New Roman" w:hAnsi="Times New Roman"/>
        </w:rPr>
        <w:t xml:space="preserve"> </w:t>
      </w:r>
      <w:r w:rsidR="00862229">
        <w:rPr>
          <w:rFonts w:ascii="Times New Roman" w:hAnsi="Times New Roman"/>
        </w:rPr>
        <w:t>In this dataset the running time of Jarvis march is O(</w:t>
      </w:r>
      <w:proofErr w:type="spellStart"/>
      <w:r w:rsidR="00862229">
        <w:rPr>
          <w:rFonts w:ascii="Times New Roman" w:hAnsi="Times New Roman"/>
        </w:rPr>
        <w:t>nh</w:t>
      </w:r>
      <w:proofErr w:type="spellEnd"/>
      <w:r w:rsidR="00862229">
        <w:rPr>
          <w:rFonts w:ascii="Times New Roman" w:hAnsi="Times New Roman"/>
        </w:rPr>
        <w:t xml:space="preserve">) whereas the running time of Graham scan is </w:t>
      </w:r>
      <w:r w:rsidR="00854FBE">
        <w:rPr>
          <w:rFonts w:ascii="Times New Roman" w:hAnsi="Times New Roman"/>
        </w:rPr>
        <w:t>O(</w:t>
      </w:r>
      <w:proofErr w:type="spellStart"/>
      <w:r w:rsidR="00854FBE">
        <w:rPr>
          <w:rFonts w:ascii="Times New Roman" w:hAnsi="Times New Roman"/>
        </w:rPr>
        <w:t>nlogn</w:t>
      </w:r>
      <w:proofErr w:type="spellEnd"/>
      <w:r w:rsidR="00854FBE">
        <w:rPr>
          <w:rFonts w:ascii="Times New Roman" w:hAnsi="Times New Roman"/>
        </w:rPr>
        <w:t>)</w:t>
      </w:r>
      <w:r w:rsidR="00030E33">
        <w:rPr>
          <w:rFonts w:ascii="Times New Roman" w:hAnsi="Times New Roman"/>
        </w:rPr>
        <w:t xml:space="preserve"> with </w:t>
      </w:r>
      <w:r w:rsidR="00D96CDA">
        <w:rPr>
          <w:rFonts w:ascii="Times New Roman" w:hAnsi="Times New Roman"/>
        </w:rPr>
        <w:t xml:space="preserve">the value of </w:t>
      </w:r>
      <w:r w:rsidR="00030E33">
        <w:rPr>
          <w:rFonts w:ascii="Times New Roman" w:hAnsi="Times New Roman"/>
        </w:rPr>
        <w:t>h being much smaller than</w:t>
      </w:r>
      <w:r w:rsidR="00881CFE">
        <w:rPr>
          <w:rFonts w:ascii="Times New Roman" w:hAnsi="Times New Roman"/>
        </w:rPr>
        <w:t xml:space="preserve"> that of</w:t>
      </w:r>
      <w:r w:rsidR="00030E33">
        <w:rPr>
          <w:rFonts w:ascii="Times New Roman" w:hAnsi="Times New Roman"/>
        </w:rPr>
        <w:t xml:space="preserve"> </w:t>
      </w:r>
      <w:r w:rsidR="000E37D4">
        <w:rPr>
          <w:rFonts w:ascii="Times New Roman" w:hAnsi="Times New Roman"/>
        </w:rPr>
        <w:t xml:space="preserve">log(n). </w:t>
      </w:r>
    </w:p>
    <w:tbl>
      <w:tblPr>
        <w:tblW w:w="9626" w:type="dxa"/>
        <w:tblInd w:w="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BF"/>
      </w:tblPr>
      <w:tblGrid>
        <w:gridCol w:w="2239"/>
        <w:gridCol w:w="3681"/>
        <w:gridCol w:w="3706"/>
      </w:tblGrid>
      <w:tr w:rsidR="0072547C" w:rsidRPr="00D97923">
        <w:trPr>
          <w:trHeight w:val="337"/>
        </w:trPr>
        <w:tc>
          <w:tcPr>
            <w:tcW w:w="2239" w:type="dxa"/>
            <w:shd w:val="clear" w:color="auto" w:fill="auto"/>
            <w:noWrap/>
            <w:vAlign w:val="center"/>
          </w:tcPr>
          <w:p w:rsidR="0072547C" w:rsidRPr="00D97923" w:rsidRDefault="0072547C" w:rsidP="0072547C">
            <w:pPr>
              <w:jc w:val="center"/>
              <w:rPr>
                <w:rFonts w:ascii="Times New Roman" w:hAnsi="Times New Roman"/>
                <w:b/>
                <w:sz w:val="22"/>
                <w:szCs w:val="22"/>
              </w:rPr>
            </w:pPr>
            <w:bookmarkStart w:id="26" w:name="OLE_LINK2"/>
            <w:bookmarkStart w:id="27" w:name="OLE_LINK4"/>
            <w:r w:rsidRPr="00D97923">
              <w:rPr>
                <w:rFonts w:ascii="Times New Roman" w:hAnsi="Times New Roman"/>
                <w:b/>
                <w:sz w:val="22"/>
                <w:szCs w:val="22"/>
              </w:rPr>
              <w:t>Size of Convex Hull</w:t>
            </w:r>
          </w:p>
        </w:tc>
        <w:tc>
          <w:tcPr>
            <w:tcW w:w="3681" w:type="dxa"/>
            <w:shd w:val="clear" w:color="auto" w:fill="auto"/>
            <w:noWrap/>
            <w:vAlign w:val="center"/>
          </w:tcPr>
          <w:p w:rsidR="0072547C" w:rsidRPr="00D97923" w:rsidRDefault="0072547C" w:rsidP="0072547C">
            <w:pPr>
              <w:jc w:val="center"/>
              <w:rPr>
                <w:rFonts w:ascii="Times New Roman" w:hAnsi="Times New Roman"/>
                <w:b/>
                <w:sz w:val="22"/>
                <w:szCs w:val="22"/>
              </w:rPr>
            </w:pPr>
            <w:r w:rsidRPr="00D97923">
              <w:rPr>
                <w:rFonts w:ascii="Times New Roman" w:hAnsi="Times New Roman"/>
                <w:b/>
                <w:sz w:val="22"/>
                <w:szCs w:val="22"/>
              </w:rPr>
              <w:t>Running time of Jarvis march (ms)</w:t>
            </w:r>
          </w:p>
        </w:tc>
        <w:tc>
          <w:tcPr>
            <w:tcW w:w="3706" w:type="dxa"/>
            <w:shd w:val="clear" w:color="auto" w:fill="auto"/>
            <w:noWrap/>
            <w:vAlign w:val="center"/>
          </w:tcPr>
          <w:p w:rsidR="0072547C" w:rsidRPr="00D97923" w:rsidRDefault="0072547C" w:rsidP="0072547C">
            <w:pPr>
              <w:jc w:val="center"/>
              <w:rPr>
                <w:rFonts w:ascii="Times New Roman" w:hAnsi="Times New Roman"/>
                <w:b/>
                <w:sz w:val="22"/>
                <w:szCs w:val="22"/>
              </w:rPr>
            </w:pPr>
            <w:r w:rsidRPr="00D97923">
              <w:rPr>
                <w:rFonts w:ascii="Times New Roman" w:hAnsi="Times New Roman"/>
                <w:b/>
                <w:sz w:val="22"/>
                <w:szCs w:val="22"/>
              </w:rPr>
              <w:t>Running time of Graham scan (ms)</w:t>
            </w:r>
          </w:p>
        </w:tc>
      </w:tr>
      <w:tr w:rsidR="008F472E" w:rsidRPr="00D97923">
        <w:trPr>
          <w:trHeight w:val="280"/>
        </w:trPr>
        <w:tc>
          <w:tcPr>
            <w:tcW w:w="2239" w:type="dxa"/>
            <w:shd w:val="clear" w:color="auto" w:fill="auto"/>
            <w:noWrap/>
            <w:vAlign w:val="center"/>
          </w:tcPr>
          <w:p w:rsidR="008F472E" w:rsidRPr="008F472E" w:rsidRDefault="008F472E" w:rsidP="008F472E">
            <w:pPr>
              <w:jc w:val="center"/>
              <w:rPr>
                <w:rFonts w:ascii="Times New Roman" w:hAnsi="Times New Roman"/>
                <w:sz w:val="22"/>
                <w:szCs w:val="22"/>
              </w:rPr>
            </w:pPr>
            <w:r w:rsidRPr="008F472E">
              <w:rPr>
                <w:rFonts w:ascii="Times New Roman" w:hAnsi="Times New Roman"/>
                <w:sz w:val="22"/>
                <w:szCs w:val="22"/>
              </w:rPr>
              <w:t>63</w:t>
            </w:r>
          </w:p>
        </w:tc>
        <w:tc>
          <w:tcPr>
            <w:tcW w:w="3681"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17</w:t>
            </w:r>
          </w:p>
        </w:tc>
        <w:tc>
          <w:tcPr>
            <w:tcW w:w="3706"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1</w:t>
            </w:r>
          </w:p>
        </w:tc>
      </w:tr>
      <w:tr w:rsidR="008F472E" w:rsidRPr="00D97923">
        <w:trPr>
          <w:trHeight w:val="280"/>
        </w:trPr>
        <w:tc>
          <w:tcPr>
            <w:tcW w:w="2239" w:type="dxa"/>
            <w:shd w:val="clear" w:color="auto" w:fill="auto"/>
            <w:noWrap/>
            <w:vAlign w:val="center"/>
          </w:tcPr>
          <w:p w:rsidR="008F472E" w:rsidRPr="008F472E" w:rsidRDefault="008F472E" w:rsidP="008F472E">
            <w:pPr>
              <w:jc w:val="center"/>
              <w:rPr>
                <w:rFonts w:ascii="Times New Roman" w:hAnsi="Times New Roman"/>
                <w:sz w:val="22"/>
                <w:szCs w:val="22"/>
              </w:rPr>
            </w:pPr>
            <w:r w:rsidRPr="008F472E">
              <w:rPr>
                <w:rFonts w:ascii="Times New Roman" w:hAnsi="Times New Roman"/>
                <w:sz w:val="22"/>
                <w:szCs w:val="22"/>
              </w:rPr>
              <w:t>419</w:t>
            </w:r>
          </w:p>
        </w:tc>
        <w:tc>
          <w:tcPr>
            <w:tcW w:w="3681"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313</w:t>
            </w:r>
          </w:p>
        </w:tc>
        <w:tc>
          <w:tcPr>
            <w:tcW w:w="3706"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64</w:t>
            </w:r>
          </w:p>
        </w:tc>
      </w:tr>
      <w:tr w:rsidR="008F472E" w:rsidRPr="00D97923">
        <w:trPr>
          <w:trHeight w:val="280"/>
        </w:trPr>
        <w:tc>
          <w:tcPr>
            <w:tcW w:w="2239" w:type="dxa"/>
            <w:shd w:val="clear" w:color="auto" w:fill="auto"/>
            <w:noWrap/>
            <w:vAlign w:val="center"/>
          </w:tcPr>
          <w:p w:rsidR="008F472E" w:rsidRPr="008F472E" w:rsidRDefault="008F472E" w:rsidP="008F472E">
            <w:pPr>
              <w:jc w:val="center"/>
              <w:rPr>
                <w:rFonts w:ascii="Times New Roman" w:hAnsi="Times New Roman"/>
                <w:sz w:val="22"/>
                <w:szCs w:val="22"/>
              </w:rPr>
            </w:pPr>
            <w:r w:rsidRPr="008F472E">
              <w:rPr>
                <w:rFonts w:ascii="Times New Roman" w:hAnsi="Times New Roman"/>
                <w:sz w:val="22"/>
                <w:szCs w:val="22"/>
              </w:rPr>
              <w:t>1257</w:t>
            </w:r>
          </w:p>
        </w:tc>
        <w:tc>
          <w:tcPr>
            <w:tcW w:w="3681"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2029</w:t>
            </w:r>
          </w:p>
        </w:tc>
        <w:tc>
          <w:tcPr>
            <w:tcW w:w="3706"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157</w:t>
            </w:r>
          </w:p>
        </w:tc>
      </w:tr>
      <w:tr w:rsidR="008F472E" w:rsidRPr="00D97923">
        <w:trPr>
          <w:trHeight w:val="280"/>
        </w:trPr>
        <w:tc>
          <w:tcPr>
            <w:tcW w:w="2239" w:type="dxa"/>
            <w:shd w:val="clear" w:color="auto" w:fill="auto"/>
            <w:noWrap/>
            <w:vAlign w:val="center"/>
          </w:tcPr>
          <w:p w:rsidR="008F472E" w:rsidRPr="008F472E" w:rsidRDefault="008F472E" w:rsidP="008F472E">
            <w:pPr>
              <w:jc w:val="center"/>
              <w:rPr>
                <w:rFonts w:ascii="Times New Roman" w:hAnsi="Times New Roman"/>
                <w:sz w:val="22"/>
                <w:szCs w:val="22"/>
              </w:rPr>
            </w:pPr>
            <w:r w:rsidRPr="008F472E">
              <w:rPr>
                <w:rFonts w:ascii="Times New Roman" w:hAnsi="Times New Roman"/>
                <w:sz w:val="22"/>
                <w:szCs w:val="22"/>
              </w:rPr>
              <w:t>2095</w:t>
            </w:r>
          </w:p>
        </w:tc>
        <w:tc>
          <w:tcPr>
            <w:tcW w:w="3681"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4119</w:t>
            </w:r>
          </w:p>
        </w:tc>
        <w:tc>
          <w:tcPr>
            <w:tcW w:w="3706"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360</w:t>
            </w:r>
          </w:p>
        </w:tc>
      </w:tr>
      <w:tr w:rsidR="008F472E" w:rsidRPr="00D97923">
        <w:trPr>
          <w:trHeight w:val="280"/>
        </w:trPr>
        <w:tc>
          <w:tcPr>
            <w:tcW w:w="2239" w:type="dxa"/>
            <w:shd w:val="clear" w:color="auto" w:fill="auto"/>
            <w:noWrap/>
            <w:vAlign w:val="center"/>
          </w:tcPr>
          <w:p w:rsidR="008F472E" w:rsidRPr="008F472E" w:rsidRDefault="008F472E" w:rsidP="008F472E">
            <w:pPr>
              <w:jc w:val="center"/>
              <w:rPr>
                <w:rFonts w:ascii="Times New Roman" w:hAnsi="Times New Roman"/>
                <w:sz w:val="22"/>
                <w:szCs w:val="22"/>
              </w:rPr>
            </w:pPr>
            <w:r w:rsidRPr="008F472E">
              <w:rPr>
                <w:rFonts w:ascii="Times New Roman" w:hAnsi="Times New Roman"/>
                <w:sz w:val="22"/>
                <w:szCs w:val="22"/>
              </w:rPr>
              <w:t>3142</w:t>
            </w:r>
          </w:p>
        </w:tc>
        <w:tc>
          <w:tcPr>
            <w:tcW w:w="3681"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9548</w:t>
            </w:r>
          </w:p>
        </w:tc>
        <w:tc>
          <w:tcPr>
            <w:tcW w:w="3706"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922</w:t>
            </w:r>
          </w:p>
        </w:tc>
      </w:tr>
      <w:tr w:rsidR="008F472E" w:rsidRPr="00D97923">
        <w:trPr>
          <w:trHeight w:val="280"/>
        </w:trPr>
        <w:tc>
          <w:tcPr>
            <w:tcW w:w="2239" w:type="dxa"/>
            <w:shd w:val="clear" w:color="auto" w:fill="auto"/>
            <w:noWrap/>
            <w:vAlign w:val="center"/>
          </w:tcPr>
          <w:p w:rsidR="008F472E" w:rsidRPr="008F472E" w:rsidRDefault="008F472E" w:rsidP="008F472E">
            <w:pPr>
              <w:jc w:val="center"/>
              <w:rPr>
                <w:rFonts w:ascii="Times New Roman" w:hAnsi="Times New Roman"/>
                <w:sz w:val="22"/>
                <w:szCs w:val="22"/>
              </w:rPr>
            </w:pPr>
            <w:r w:rsidRPr="008F472E">
              <w:rPr>
                <w:rFonts w:ascii="Times New Roman" w:hAnsi="Times New Roman"/>
                <w:sz w:val="22"/>
                <w:szCs w:val="22"/>
              </w:rPr>
              <w:t>4189</w:t>
            </w:r>
          </w:p>
        </w:tc>
        <w:tc>
          <w:tcPr>
            <w:tcW w:w="3681"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13729</w:t>
            </w:r>
          </w:p>
        </w:tc>
        <w:tc>
          <w:tcPr>
            <w:tcW w:w="3706"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1545</w:t>
            </w:r>
          </w:p>
        </w:tc>
      </w:tr>
      <w:tr w:rsidR="008F472E" w:rsidRPr="00D97923">
        <w:trPr>
          <w:trHeight w:val="280"/>
        </w:trPr>
        <w:tc>
          <w:tcPr>
            <w:tcW w:w="2239" w:type="dxa"/>
            <w:shd w:val="clear" w:color="auto" w:fill="auto"/>
            <w:noWrap/>
            <w:vAlign w:val="center"/>
          </w:tcPr>
          <w:p w:rsidR="008F472E" w:rsidRPr="008F472E" w:rsidRDefault="008F472E" w:rsidP="008F472E">
            <w:pPr>
              <w:jc w:val="center"/>
              <w:rPr>
                <w:rFonts w:ascii="Times New Roman" w:hAnsi="Times New Roman"/>
                <w:sz w:val="22"/>
                <w:szCs w:val="22"/>
              </w:rPr>
            </w:pPr>
            <w:r w:rsidRPr="008F472E">
              <w:rPr>
                <w:rFonts w:ascii="Times New Roman" w:hAnsi="Times New Roman"/>
                <w:sz w:val="22"/>
                <w:szCs w:val="22"/>
              </w:rPr>
              <w:t>6284</w:t>
            </w:r>
          </w:p>
        </w:tc>
        <w:tc>
          <w:tcPr>
            <w:tcW w:w="3681"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25788</w:t>
            </w:r>
          </w:p>
        </w:tc>
        <w:tc>
          <w:tcPr>
            <w:tcW w:w="3706" w:type="dxa"/>
            <w:shd w:val="clear" w:color="auto" w:fill="auto"/>
            <w:noWrap/>
            <w:vAlign w:val="bottom"/>
          </w:tcPr>
          <w:p w:rsidR="008F472E" w:rsidRPr="008F472E" w:rsidRDefault="008F472E" w:rsidP="008F472E">
            <w:pPr>
              <w:jc w:val="center"/>
              <w:rPr>
                <w:rFonts w:ascii="Times New Roman" w:hAnsi="Times New Roman"/>
                <w:color w:val="000000"/>
                <w:sz w:val="22"/>
                <w:szCs w:val="22"/>
              </w:rPr>
            </w:pPr>
            <w:r w:rsidRPr="008F472E">
              <w:rPr>
                <w:rFonts w:ascii="Times New Roman" w:hAnsi="Times New Roman"/>
                <w:color w:val="000000"/>
                <w:sz w:val="22"/>
                <w:szCs w:val="22"/>
              </w:rPr>
              <w:t>3246</w:t>
            </w:r>
          </w:p>
        </w:tc>
      </w:tr>
    </w:tbl>
    <w:p w:rsidR="00C072C1" w:rsidRDefault="00467D47" w:rsidP="0072186E">
      <w:pPr>
        <w:spacing w:line="360" w:lineRule="auto"/>
        <w:jc w:val="center"/>
        <w:rPr>
          <w:rFonts w:ascii="Times New Roman" w:hAnsi="Times New Roman"/>
        </w:rPr>
      </w:pPr>
      <w:r>
        <w:rPr>
          <w:rFonts w:ascii="Times New Roman" w:hAnsi="Times New Roman"/>
        </w:rPr>
        <w:br/>
        <w:t xml:space="preserve">Table </w:t>
      </w:r>
      <w:r w:rsidR="00467B2C">
        <w:rPr>
          <w:rFonts w:ascii="Times New Roman" w:hAnsi="Times New Roman"/>
        </w:rPr>
        <w:t>2</w:t>
      </w:r>
      <w:r>
        <w:rPr>
          <w:rFonts w:ascii="Times New Roman" w:hAnsi="Times New Roman"/>
        </w:rPr>
        <w:t xml:space="preserve">: Results from the </w:t>
      </w:r>
      <w:r w:rsidR="00264E3A">
        <w:rPr>
          <w:rFonts w:ascii="Times New Roman" w:hAnsi="Times New Roman"/>
        </w:rPr>
        <w:t>second</w:t>
      </w:r>
      <w:r>
        <w:rPr>
          <w:rFonts w:ascii="Times New Roman" w:hAnsi="Times New Roman"/>
        </w:rPr>
        <w:t xml:space="preserve"> dataset of </w:t>
      </w:r>
      <w:r w:rsidR="00264E3A">
        <w:rPr>
          <w:rFonts w:ascii="Times New Roman" w:hAnsi="Times New Roman"/>
        </w:rPr>
        <w:t>points on the circumference of a circle</w:t>
      </w:r>
      <w:r>
        <w:rPr>
          <w:rFonts w:ascii="Times New Roman" w:hAnsi="Times New Roman"/>
        </w:rPr>
        <w:t>.</w:t>
      </w:r>
      <w:bookmarkEnd w:id="26"/>
    </w:p>
    <w:bookmarkEnd w:id="27"/>
    <w:p w:rsidR="00954DE1" w:rsidRDefault="00954DE1" w:rsidP="0072186E">
      <w:pPr>
        <w:spacing w:line="360" w:lineRule="auto"/>
        <w:jc w:val="center"/>
        <w:rPr>
          <w:rFonts w:ascii="Times New Roman" w:hAnsi="Times New Roman"/>
        </w:rPr>
      </w:pPr>
      <w:r w:rsidRPr="00954DE1">
        <w:rPr>
          <w:rFonts w:ascii="Times New Roman" w:hAnsi="Times New Roman"/>
          <w:noProof/>
        </w:rPr>
        <w:drawing>
          <wp:inline distT="0" distB="0" distL="0" distR="0">
            <wp:extent cx="5173133" cy="3615267"/>
            <wp:effectExtent l="25400" t="0" r="8467" b="0"/>
            <wp:docPr id="2"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7D47" w:rsidRPr="00AF4185" w:rsidRDefault="00954DE1" w:rsidP="00854FBE">
      <w:pPr>
        <w:spacing w:line="360" w:lineRule="auto"/>
        <w:jc w:val="center"/>
        <w:rPr>
          <w:rFonts w:ascii="Times New Roman" w:hAnsi="Times New Roman"/>
        </w:rPr>
      </w:pPr>
      <w:r>
        <w:rPr>
          <w:rFonts w:ascii="Times New Roman" w:hAnsi="Times New Roman"/>
        </w:rPr>
        <w:t xml:space="preserve">Figure 3: </w:t>
      </w:r>
      <w:r w:rsidR="005A028F">
        <w:rPr>
          <w:rFonts w:ascii="Times New Roman" w:hAnsi="Times New Roman"/>
        </w:rPr>
        <w:t>Plot showing r</w:t>
      </w:r>
      <w:r>
        <w:rPr>
          <w:rFonts w:ascii="Times New Roman" w:hAnsi="Times New Roman"/>
        </w:rPr>
        <w:t>unning time vs. size of the Convex hull (worst case).</w:t>
      </w:r>
    </w:p>
    <w:p w:rsidR="00601B80" w:rsidRPr="00601B80" w:rsidRDefault="001439C1" w:rsidP="005B107D">
      <w:pPr>
        <w:spacing w:line="360" w:lineRule="auto"/>
        <w:ind w:firstLine="720"/>
        <w:rPr>
          <w:rFonts w:ascii="Times New Roman" w:hAnsi="Times New Roman"/>
        </w:rPr>
      </w:pPr>
      <w:r>
        <w:rPr>
          <w:rFonts w:ascii="Times New Roman" w:hAnsi="Times New Roman"/>
        </w:rPr>
        <w:t xml:space="preserve">The points in the second data set were generated by picking a step size for the angle and a very large radius to find the points on the </w:t>
      </w:r>
      <w:r w:rsidR="00030E57">
        <w:rPr>
          <w:rFonts w:ascii="Times New Roman" w:hAnsi="Times New Roman"/>
        </w:rPr>
        <w:t>circumference</w:t>
      </w:r>
      <w:r>
        <w:rPr>
          <w:rFonts w:ascii="Times New Roman" w:hAnsi="Times New Roman"/>
        </w:rPr>
        <w:t xml:space="preserve"> </w:t>
      </w:r>
      <w:r w:rsidR="007E2E33">
        <w:rPr>
          <w:rFonts w:ascii="Times New Roman" w:hAnsi="Times New Roman"/>
        </w:rPr>
        <w:t xml:space="preserve">of a circle </w:t>
      </w:r>
      <w:r>
        <w:rPr>
          <w:rFonts w:ascii="Times New Roman" w:hAnsi="Times New Roman"/>
        </w:rPr>
        <w:t xml:space="preserve">using polar coordinates. </w:t>
      </w:r>
      <w:r w:rsidR="0072186E">
        <w:rPr>
          <w:rFonts w:ascii="Times New Roman" w:hAnsi="Times New Roman"/>
        </w:rPr>
        <w:t xml:space="preserve">This means that every input point is in the convex hull, which is the worst-case situation for Jarvis march. The results obtained from this data set are shown in table </w:t>
      </w:r>
      <w:r w:rsidR="005B107D">
        <w:rPr>
          <w:rFonts w:ascii="Times New Roman" w:hAnsi="Times New Roman"/>
        </w:rPr>
        <w:t>2</w:t>
      </w:r>
      <w:r w:rsidR="0072186E">
        <w:rPr>
          <w:rFonts w:ascii="Times New Roman" w:hAnsi="Times New Roman"/>
        </w:rPr>
        <w:t xml:space="preserve"> and the plot of the running time vs. the size of the </w:t>
      </w:r>
      <w:r w:rsidR="00F54496">
        <w:rPr>
          <w:rFonts w:ascii="Times New Roman" w:hAnsi="Times New Roman"/>
        </w:rPr>
        <w:t xml:space="preserve">convex </w:t>
      </w:r>
      <w:r w:rsidR="0072186E">
        <w:rPr>
          <w:rFonts w:ascii="Times New Roman" w:hAnsi="Times New Roman"/>
        </w:rPr>
        <w:t xml:space="preserve">hull is shown in figure 3. The result shows that as the number of input points, all of which are in the convex hull, goes up the running time of Jarvis march goes up </w:t>
      </w:r>
      <w:r w:rsidR="00F54496">
        <w:rPr>
          <w:rFonts w:ascii="Times New Roman" w:hAnsi="Times New Roman"/>
        </w:rPr>
        <w:t xml:space="preserve">much faster </w:t>
      </w:r>
      <w:r w:rsidR="0072186E">
        <w:rPr>
          <w:rFonts w:ascii="Times New Roman" w:hAnsi="Times New Roman"/>
        </w:rPr>
        <w:t>in the order of O(n</w:t>
      </w:r>
      <w:r w:rsidR="0072186E" w:rsidRPr="00854FBE">
        <w:rPr>
          <w:rFonts w:ascii="Times New Roman" w:hAnsi="Times New Roman"/>
          <w:vertAlign w:val="superscript"/>
        </w:rPr>
        <w:t>2</w:t>
      </w:r>
      <w:r w:rsidR="0072186E">
        <w:rPr>
          <w:rFonts w:ascii="Times New Roman" w:hAnsi="Times New Roman"/>
        </w:rPr>
        <w:t>) whereas the running time of Graham scan stays at O(</w:t>
      </w:r>
      <w:proofErr w:type="spellStart"/>
      <w:r w:rsidR="0072186E">
        <w:rPr>
          <w:rFonts w:ascii="Times New Roman" w:hAnsi="Times New Roman"/>
        </w:rPr>
        <w:t>nlogn</w:t>
      </w:r>
      <w:proofErr w:type="spellEnd"/>
      <w:r w:rsidR="0072186E">
        <w:rPr>
          <w:rFonts w:ascii="Times New Roman" w:hAnsi="Times New Roman"/>
        </w:rPr>
        <w:t xml:space="preserve">). </w:t>
      </w:r>
      <w:r w:rsidR="00754AB8">
        <w:rPr>
          <w:rFonts w:ascii="Times New Roman" w:hAnsi="Times New Roman"/>
        </w:rPr>
        <w:t xml:space="preserve">Clearly, </w:t>
      </w:r>
      <w:r w:rsidR="0072186E">
        <w:rPr>
          <w:rFonts w:ascii="Times New Roman" w:hAnsi="Times New Roman"/>
        </w:rPr>
        <w:t>Graham scan is significantly faster in this case.</w:t>
      </w:r>
      <w:r w:rsidR="00E40E75">
        <w:rPr>
          <w:rFonts w:ascii="Times New Roman" w:hAnsi="Times New Roman"/>
        </w:rPr>
        <w:br/>
      </w:r>
    </w:p>
    <w:p w:rsidR="006E35E8" w:rsidRPr="006E35E8" w:rsidRDefault="006E35E8" w:rsidP="006E35E8">
      <w:pPr>
        <w:spacing w:line="360" w:lineRule="auto"/>
        <w:rPr>
          <w:rFonts w:ascii="Times New Roman" w:hAnsi="Times New Roman"/>
          <w:sz w:val="28"/>
        </w:rPr>
      </w:pPr>
      <w:r w:rsidRPr="006E35E8">
        <w:rPr>
          <w:rFonts w:ascii="Times New Roman" w:hAnsi="Times New Roman"/>
          <w:sz w:val="28"/>
        </w:rPr>
        <w:t>Conclusion</w:t>
      </w:r>
    </w:p>
    <w:p w:rsidR="00E40E75" w:rsidRDefault="00601B80" w:rsidP="00E40E75">
      <w:pPr>
        <w:spacing w:line="360" w:lineRule="auto"/>
        <w:ind w:firstLine="720"/>
        <w:rPr>
          <w:rFonts w:ascii="Times New Roman" w:hAnsi="Times New Roman"/>
        </w:rPr>
      </w:pPr>
      <w:r>
        <w:rPr>
          <w:rFonts w:ascii="Times New Roman" w:hAnsi="Times New Roman"/>
        </w:rPr>
        <w:t>The results obtained above show that Jarvis march algorithm with a running time complexity of O(</w:t>
      </w:r>
      <w:proofErr w:type="spellStart"/>
      <w:r>
        <w:rPr>
          <w:rFonts w:ascii="Times New Roman" w:hAnsi="Times New Roman"/>
        </w:rPr>
        <w:t>nh</w:t>
      </w:r>
      <w:proofErr w:type="spellEnd"/>
      <w:r>
        <w:rPr>
          <w:rFonts w:ascii="Times New Roman" w:hAnsi="Times New Roman"/>
        </w:rPr>
        <w:t>) is generally faster than Graham scan algorithm with a running time complexity of O(</w:t>
      </w:r>
      <w:proofErr w:type="spellStart"/>
      <w:r>
        <w:rPr>
          <w:rFonts w:ascii="Times New Roman" w:hAnsi="Times New Roman"/>
        </w:rPr>
        <w:t>nlogn</w:t>
      </w:r>
      <w:proofErr w:type="spellEnd"/>
      <w:r>
        <w:rPr>
          <w:rFonts w:ascii="Times New Roman" w:hAnsi="Times New Roman"/>
        </w:rPr>
        <w:t xml:space="preserve">). </w:t>
      </w:r>
      <w:r w:rsidR="001A3618">
        <w:rPr>
          <w:rFonts w:ascii="Times New Roman" w:hAnsi="Times New Roman"/>
        </w:rPr>
        <w:t>It was</w:t>
      </w:r>
      <w:r w:rsidR="005608B2">
        <w:rPr>
          <w:rFonts w:ascii="Times New Roman" w:hAnsi="Times New Roman"/>
        </w:rPr>
        <w:t xml:space="preserve"> observed that Jarvis march is significantly faster than Graham scan if the size of the co</w:t>
      </w:r>
      <w:r w:rsidR="001A3618">
        <w:rPr>
          <w:rFonts w:ascii="Times New Roman" w:hAnsi="Times New Roman"/>
        </w:rPr>
        <w:t xml:space="preserve">nvex hull is known to be small. However, if the size of the convex hull is close to the number of input points, i.e. if the input points are distributed </w:t>
      </w:r>
      <w:ins w:id="28" w:author="Toshiro" w:date="2010-05-05T08:09:00Z">
        <w:r w:rsidR="001106E4">
          <w:rPr>
            <w:rFonts w:ascii="Times New Roman" w:hAnsi="Times New Roman"/>
          </w:rPr>
          <w:t>on</w:t>
        </w:r>
      </w:ins>
      <w:r w:rsidR="001A3618">
        <w:rPr>
          <w:rFonts w:ascii="Times New Roman" w:hAnsi="Times New Roman"/>
        </w:rPr>
        <w:t xml:space="preserve"> the convex hull, Jarvis march is much s</w:t>
      </w:r>
      <w:r w:rsidR="00A65561">
        <w:rPr>
          <w:rFonts w:ascii="Times New Roman" w:hAnsi="Times New Roman"/>
        </w:rPr>
        <w:t>lower</w:t>
      </w:r>
      <w:r w:rsidR="001A3618">
        <w:rPr>
          <w:rFonts w:ascii="Times New Roman" w:hAnsi="Times New Roman"/>
        </w:rPr>
        <w:t xml:space="preserve"> with a running time of O(n</w:t>
      </w:r>
      <w:r w:rsidR="001A3618" w:rsidRPr="001A3618">
        <w:rPr>
          <w:rFonts w:ascii="Times New Roman" w:hAnsi="Times New Roman"/>
          <w:vertAlign w:val="superscript"/>
        </w:rPr>
        <w:t>2</w:t>
      </w:r>
      <w:r w:rsidR="001A3618">
        <w:rPr>
          <w:rFonts w:ascii="Times New Roman" w:hAnsi="Times New Roman"/>
        </w:rPr>
        <w:t xml:space="preserve">). </w:t>
      </w:r>
      <w:r w:rsidR="001B1141">
        <w:rPr>
          <w:rFonts w:ascii="Times New Roman" w:hAnsi="Times New Roman"/>
        </w:rPr>
        <w:t>From the exper</w:t>
      </w:r>
      <w:r w:rsidR="00C830A6">
        <w:rPr>
          <w:rFonts w:ascii="Times New Roman" w:hAnsi="Times New Roman"/>
        </w:rPr>
        <w:t>iments, it can be concluded</w:t>
      </w:r>
      <w:r w:rsidR="001B1141">
        <w:rPr>
          <w:rFonts w:ascii="Times New Roman" w:hAnsi="Times New Roman"/>
        </w:rPr>
        <w:t xml:space="preserve"> that the results obtained above agree with the running time complexities of both of the algorithms. </w:t>
      </w:r>
    </w:p>
    <w:p w:rsidR="008721E8" w:rsidRPr="00E40E75" w:rsidRDefault="00E40E75" w:rsidP="00E40E75">
      <w:pPr>
        <w:spacing w:line="360" w:lineRule="auto"/>
        <w:rPr>
          <w:rFonts w:ascii="Times New Roman" w:hAnsi="Times New Roman"/>
        </w:rPr>
      </w:pPr>
      <w:r>
        <w:rPr>
          <w:rFonts w:ascii="Times New Roman" w:hAnsi="Times New Roman"/>
        </w:rPr>
        <w:br/>
      </w:r>
      <w:r w:rsidR="00B566DC" w:rsidRPr="00694CDE">
        <w:rPr>
          <w:rFonts w:ascii="Times New Roman" w:hAnsi="Times New Roman"/>
          <w:sz w:val="28"/>
        </w:rPr>
        <w:t>Reference</w:t>
      </w:r>
      <w:r w:rsidR="00185594">
        <w:rPr>
          <w:rFonts w:ascii="Times New Roman" w:hAnsi="Times New Roman"/>
          <w:sz w:val="28"/>
        </w:rPr>
        <w:t>s</w:t>
      </w:r>
    </w:p>
    <w:p w:rsidR="00D26C0A" w:rsidRDefault="00D4705E" w:rsidP="00772E86">
      <w:pPr>
        <w:pStyle w:val="ListParagraph"/>
        <w:numPr>
          <w:ilvl w:val="0"/>
          <w:numId w:val="1"/>
        </w:numPr>
        <w:rPr>
          <w:rFonts w:ascii="Times New Roman" w:hAnsi="Times New Roman"/>
        </w:rPr>
      </w:pPr>
      <w:proofErr w:type="spellStart"/>
      <w:r w:rsidRPr="00A03A50">
        <w:rPr>
          <w:rFonts w:ascii="Times New Roman" w:hAnsi="Times New Roman"/>
        </w:rPr>
        <w:t>Cormen</w:t>
      </w:r>
      <w:proofErr w:type="spellEnd"/>
      <w:r w:rsidRPr="00A03A50">
        <w:rPr>
          <w:rFonts w:ascii="Times New Roman" w:hAnsi="Times New Roman"/>
        </w:rPr>
        <w:t xml:space="preserve">, Thomas, Charles </w:t>
      </w:r>
      <w:proofErr w:type="spellStart"/>
      <w:r w:rsidRPr="00A03A50">
        <w:rPr>
          <w:rFonts w:ascii="Times New Roman" w:hAnsi="Times New Roman"/>
        </w:rPr>
        <w:t>Leiserson</w:t>
      </w:r>
      <w:proofErr w:type="spellEnd"/>
      <w:r w:rsidRPr="00A03A50">
        <w:rPr>
          <w:rFonts w:ascii="Times New Roman" w:hAnsi="Times New Roman"/>
        </w:rPr>
        <w:t xml:space="preserve">, Ronald </w:t>
      </w:r>
      <w:proofErr w:type="spellStart"/>
      <w:r w:rsidRPr="00A03A50">
        <w:rPr>
          <w:rFonts w:ascii="Times New Roman" w:hAnsi="Times New Roman"/>
        </w:rPr>
        <w:t>Rivest</w:t>
      </w:r>
      <w:proofErr w:type="spellEnd"/>
      <w:r w:rsidRPr="00A03A50">
        <w:rPr>
          <w:rFonts w:ascii="Times New Roman" w:hAnsi="Times New Roman"/>
        </w:rPr>
        <w:t xml:space="preserve">, and Clifford Stein. </w:t>
      </w:r>
      <w:r w:rsidRPr="00A03A50">
        <w:rPr>
          <w:rFonts w:ascii="Times New Roman" w:hAnsi="Times New Roman"/>
          <w:i/>
        </w:rPr>
        <w:t>Introduction to Algorithms</w:t>
      </w:r>
      <w:r w:rsidRPr="00A03A50">
        <w:rPr>
          <w:rFonts w:ascii="Times New Roman" w:hAnsi="Times New Roman"/>
        </w:rPr>
        <w:t>. Third. Cambridge: The M</w:t>
      </w:r>
      <w:r w:rsidR="00772E86" w:rsidRPr="00A03A50">
        <w:rPr>
          <w:rFonts w:ascii="Times New Roman" w:hAnsi="Times New Roman"/>
        </w:rPr>
        <w:t>IT Press, 2009. 1029-46.</w:t>
      </w:r>
    </w:p>
    <w:p w:rsidR="00A03A50" w:rsidRDefault="00A03A50" w:rsidP="00D26C0A">
      <w:pPr>
        <w:pStyle w:val="ListParagraph"/>
        <w:rPr>
          <w:rFonts w:ascii="Times New Roman" w:hAnsi="Times New Roman"/>
        </w:rPr>
      </w:pPr>
    </w:p>
    <w:p w:rsidR="00772E86" w:rsidRPr="00A03A50" w:rsidRDefault="00A03A50" w:rsidP="00772E86">
      <w:pPr>
        <w:pStyle w:val="ListParagraph"/>
        <w:numPr>
          <w:ilvl w:val="0"/>
          <w:numId w:val="1"/>
        </w:numPr>
        <w:rPr>
          <w:rFonts w:ascii="Times New Roman" w:hAnsi="Times New Roman"/>
        </w:rPr>
      </w:pPr>
      <w:r>
        <w:rPr>
          <w:rFonts w:ascii="Times New Roman" w:hAnsi="Times New Roman"/>
        </w:rPr>
        <w:t>Fleischer, Rudolf. “Convex Hull Applications.” N.P., 2007. Web. 2 May 2010. &lt;http://fleischer.selfip.com/Courses/Algorithms/Alg_ss_07w/Webprojects/Chen_hull/applications.htm&gt;</w:t>
      </w:r>
    </w:p>
    <w:p w:rsidR="0079264E" w:rsidRPr="00BC1ED8" w:rsidRDefault="0079264E" w:rsidP="008721E8">
      <w:pPr>
        <w:spacing w:line="360" w:lineRule="auto"/>
        <w:rPr>
          <w:rFonts w:ascii="Times New Roman" w:hAnsi="Times New Roman"/>
        </w:rPr>
      </w:pPr>
    </w:p>
    <w:sectPr w:rsidR="0079264E" w:rsidRPr="00BC1ED8" w:rsidSect="00962E4E">
      <w:headerReference w:type="even" r:id="rId10"/>
      <w:headerReference w:type="default" r:id="rId11"/>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A2010" w:rsidRDefault="002A2010" w:rsidP="0016055E">
      <w:pPr>
        <w:spacing w:after="0"/>
      </w:pPr>
      <w:r>
        <w:separator/>
      </w:r>
    </w:p>
  </w:endnote>
  <w:endnote w:type="continuationSeparator" w:id="1">
    <w:p w:rsidR="002A2010" w:rsidRDefault="002A2010" w:rsidP="001605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A2010" w:rsidRDefault="002A2010" w:rsidP="0016055E">
      <w:pPr>
        <w:spacing w:after="0"/>
      </w:pPr>
      <w:r>
        <w:separator/>
      </w:r>
    </w:p>
  </w:footnote>
  <w:footnote w:type="continuationSeparator" w:id="1">
    <w:p w:rsidR="002A2010" w:rsidRDefault="002A2010" w:rsidP="0016055E">
      <w:pPr>
        <w:spacing w:after="0"/>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2010" w:rsidRDefault="00BB62D7" w:rsidP="00451905">
    <w:pPr>
      <w:pStyle w:val="Header"/>
      <w:framePr w:wrap="around" w:vAnchor="text" w:hAnchor="margin" w:xAlign="right" w:y="1"/>
      <w:rPr>
        <w:rStyle w:val="PageNumber"/>
      </w:rPr>
    </w:pPr>
    <w:r>
      <w:rPr>
        <w:rStyle w:val="PageNumber"/>
      </w:rPr>
      <w:fldChar w:fldCharType="begin"/>
    </w:r>
    <w:r w:rsidR="002A2010">
      <w:rPr>
        <w:rStyle w:val="PageNumber"/>
      </w:rPr>
      <w:instrText xml:space="preserve">PAGE  </w:instrText>
    </w:r>
    <w:r>
      <w:rPr>
        <w:rStyle w:val="PageNumber"/>
      </w:rPr>
      <w:fldChar w:fldCharType="end"/>
    </w:r>
  </w:p>
  <w:p w:rsidR="002A2010" w:rsidRDefault="002A2010" w:rsidP="00694CDE">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2010" w:rsidRDefault="00BB62D7" w:rsidP="00451905">
    <w:pPr>
      <w:pStyle w:val="Header"/>
      <w:framePr w:wrap="around" w:vAnchor="text" w:hAnchor="margin" w:xAlign="right" w:y="1"/>
      <w:rPr>
        <w:rStyle w:val="PageNumber"/>
      </w:rPr>
    </w:pPr>
    <w:r>
      <w:rPr>
        <w:rStyle w:val="PageNumber"/>
      </w:rPr>
      <w:fldChar w:fldCharType="begin"/>
    </w:r>
    <w:r w:rsidR="002A2010">
      <w:rPr>
        <w:rStyle w:val="PageNumber"/>
      </w:rPr>
      <w:instrText xml:space="preserve">PAGE  </w:instrText>
    </w:r>
    <w:r>
      <w:rPr>
        <w:rStyle w:val="PageNumber"/>
      </w:rPr>
      <w:fldChar w:fldCharType="separate"/>
    </w:r>
    <w:r w:rsidR="009606FC">
      <w:rPr>
        <w:rStyle w:val="PageNumber"/>
        <w:noProof/>
      </w:rPr>
      <w:t>7</w:t>
    </w:r>
    <w:r>
      <w:rPr>
        <w:rStyle w:val="PageNumber"/>
      </w:rPr>
      <w:fldChar w:fldCharType="end"/>
    </w:r>
  </w:p>
  <w:p w:rsidR="002A2010" w:rsidRDefault="002A2010" w:rsidP="00694CDE">
    <w:pPr>
      <w:pStyle w:val="Header"/>
      <w:ind w:right="360"/>
      <w:jc w:val="right"/>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E1427F"/>
    <w:multiLevelType w:val="hybridMultilevel"/>
    <w:tmpl w:val="A90EF436"/>
    <w:lvl w:ilvl="0" w:tplc="785E1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0E244E9"/>
    <w:multiLevelType w:val="hybridMultilevel"/>
    <w:tmpl w:val="A388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E2376"/>
    <w:multiLevelType w:val="multilevel"/>
    <w:tmpl w:val="ECAE8C24"/>
    <w:lvl w:ilvl="0">
      <w:start w:val="1"/>
      <w:numFmt w:val="decimal"/>
      <w:lvlText w:val="%1."/>
      <w:lvlJc w:val="left"/>
      <w:pPr>
        <w:ind w:left="1680" w:hanging="9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Times New Roman" w:eastAsiaTheme="minorHAnsi" w:hAnsi="Times New Roman" w:cstheme="minorBidi"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83162EA"/>
    <w:multiLevelType w:val="multilevel"/>
    <w:tmpl w:val="34923CFA"/>
    <w:lvl w:ilvl="0">
      <w:start w:val="1"/>
      <w:numFmt w:val="decimal"/>
      <w:lvlText w:val="%1."/>
      <w:lvlJc w:val="left"/>
      <w:pPr>
        <w:ind w:left="1680" w:hanging="9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Times New Roman" w:eastAsiaTheme="minorHAnsi" w:hAnsi="Times New Roman" w:cstheme="minorBidi"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71BE555A"/>
    <w:multiLevelType w:val="hybridMultilevel"/>
    <w:tmpl w:val="C0E6AB10"/>
    <w:lvl w:ilvl="0" w:tplc="ED7C2EA6">
      <w:start w:val="1"/>
      <w:numFmt w:val="decimal"/>
      <w:lvlText w:val="%1."/>
      <w:lvlJc w:val="left"/>
      <w:pPr>
        <w:ind w:left="1680" w:hanging="9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3FA2B66">
      <w:start w:val="1"/>
      <w:numFmt w:val="bullet"/>
      <w:lvlText w:val="-"/>
      <w:lvlJc w:val="left"/>
      <w:pPr>
        <w:ind w:left="3240" w:hanging="360"/>
      </w:pPr>
      <w:rPr>
        <w:rFonts w:ascii="Times New Roman" w:eastAsiaTheme="minorHAnsi" w:hAnsi="Times New Roman" w:cstheme="minorBidi"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revisionView w:markup="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enu v:ext="edit" strokecolor="none [3213]"/>
    </o:shapedefaults>
  </w:hdrShapeDefault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415FE5"/>
    <w:rsid w:val="00011FBE"/>
    <w:rsid w:val="00022EF7"/>
    <w:rsid w:val="000233B5"/>
    <w:rsid w:val="00030E33"/>
    <w:rsid w:val="00030E57"/>
    <w:rsid w:val="000834F8"/>
    <w:rsid w:val="00084703"/>
    <w:rsid w:val="00092BFA"/>
    <w:rsid w:val="000B52F4"/>
    <w:rsid w:val="000C6BBC"/>
    <w:rsid w:val="000E37D4"/>
    <w:rsid w:val="000E510B"/>
    <w:rsid w:val="001106E4"/>
    <w:rsid w:val="00113E3D"/>
    <w:rsid w:val="001439C1"/>
    <w:rsid w:val="001479FD"/>
    <w:rsid w:val="0016055E"/>
    <w:rsid w:val="001643B6"/>
    <w:rsid w:val="00176DA2"/>
    <w:rsid w:val="00177F04"/>
    <w:rsid w:val="00185594"/>
    <w:rsid w:val="00194D74"/>
    <w:rsid w:val="001971E2"/>
    <w:rsid w:val="001A3618"/>
    <w:rsid w:val="001A6B3E"/>
    <w:rsid w:val="001B1141"/>
    <w:rsid w:val="001B1595"/>
    <w:rsid w:val="001B4F8F"/>
    <w:rsid w:val="001B586E"/>
    <w:rsid w:val="001C2F9C"/>
    <w:rsid w:val="001D50FB"/>
    <w:rsid w:val="001F670C"/>
    <w:rsid w:val="00213E69"/>
    <w:rsid w:val="00220171"/>
    <w:rsid w:val="00226E53"/>
    <w:rsid w:val="00227935"/>
    <w:rsid w:val="002315DF"/>
    <w:rsid w:val="00232621"/>
    <w:rsid w:val="00246A18"/>
    <w:rsid w:val="00247599"/>
    <w:rsid w:val="0025111E"/>
    <w:rsid w:val="002514EF"/>
    <w:rsid w:val="002639CF"/>
    <w:rsid w:val="00264E3A"/>
    <w:rsid w:val="002766B5"/>
    <w:rsid w:val="00290574"/>
    <w:rsid w:val="002A2010"/>
    <w:rsid w:val="002A3A87"/>
    <w:rsid w:val="002D6FFE"/>
    <w:rsid w:val="002E32FE"/>
    <w:rsid w:val="002E4EFA"/>
    <w:rsid w:val="002F491B"/>
    <w:rsid w:val="00302A0D"/>
    <w:rsid w:val="00304250"/>
    <w:rsid w:val="003C556F"/>
    <w:rsid w:val="003C7826"/>
    <w:rsid w:val="003D5526"/>
    <w:rsid w:val="003D6B98"/>
    <w:rsid w:val="003F75A4"/>
    <w:rsid w:val="00411F6A"/>
    <w:rsid w:val="00414A98"/>
    <w:rsid w:val="0041563C"/>
    <w:rsid w:val="00415FE5"/>
    <w:rsid w:val="004219A1"/>
    <w:rsid w:val="00440BA6"/>
    <w:rsid w:val="00441371"/>
    <w:rsid w:val="00443D77"/>
    <w:rsid w:val="00451905"/>
    <w:rsid w:val="004577EE"/>
    <w:rsid w:val="00457F61"/>
    <w:rsid w:val="00467B2C"/>
    <w:rsid w:val="00467D47"/>
    <w:rsid w:val="00473F01"/>
    <w:rsid w:val="00474CBA"/>
    <w:rsid w:val="0048457C"/>
    <w:rsid w:val="004904CB"/>
    <w:rsid w:val="00494821"/>
    <w:rsid w:val="0049526D"/>
    <w:rsid w:val="004B3281"/>
    <w:rsid w:val="004E1F53"/>
    <w:rsid w:val="0050083F"/>
    <w:rsid w:val="0050479B"/>
    <w:rsid w:val="00523579"/>
    <w:rsid w:val="005242A5"/>
    <w:rsid w:val="005261A3"/>
    <w:rsid w:val="005340C1"/>
    <w:rsid w:val="005608B2"/>
    <w:rsid w:val="00571474"/>
    <w:rsid w:val="00580F85"/>
    <w:rsid w:val="005949CC"/>
    <w:rsid w:val="00596526"/>
    <w:rsid w:val="005A028F"/>
    <w:rsid w:val="005B107D"/>
    <w:rsid w:val="005B74FA"/>
    <w:rsid w:val="005D0BCF"/>
    <w:rsid w:val="005E6CE8"/>
    <w:rsid w:val="005F296C"/>
    <w:rsid w:val="005F5E82"/>
    <w:rsid w:val="00601B80"/>
    <w:rsid w:val="00602359"/>
    <w:rsid w:val="006053D4"/>
    <w:rsid w:val="006065D2"/>
    <w:rsid w:val="0060742F"/>
    <w:rsid w:val="00611683"/>
    <w:rsid w:val="00661B04"/>
    <w:rsid w:val="00694CDE"/>
    <w:rsid w:val="006A18EA"/>
    <w:rsid w:val="006C2FCD"/>
    <w:rsid w:val="006C68B3"/>
    <w:rsid w:val="006C7A01"/>
    <w:rsid w:val="006D414A"/>
    <w:rsid w:val="006E0698"/>
    <w:rsid w:val="006E0DC2"/>
    <w:rsid w:val="006E33C2"/>
    <w:rsid w:val="006E35E8"/>
    <w:rsid w:val="006E4EA4"/>
    <w:rsid w:val="006F6D3A"/>
    <w:rsid w:val="006F7FA5"/>
    <w:rsid w:val="00700EC9"/>
    <w:rsid w:val="00715AF5"/>
    <w:rsid w:val="0072186E"/>
    <w:rsid w:val="0072547C"/>
    <w:rsid w:val="00730E84"/>
    <w:rsid w:val="00743C69"/>
    <w:rsid w:val="007537C5"/>
    <w:rsid w:val="00754AB8"/>
    <w:rsid w:val="00772E86"/>
    <w:rsid w:val="0079264E"/>
    <w:rsid w:val="007B2EAF"/>
    <w:rsid w:val="007B5A25"/>
    <w:rsid w:val="007B5A7A"/>
    <w:rsid w:val="007D27C2"/>
    <w:rsid w:val="007E2E33"/>
    <w:rsid w:val="007E6419"/>
    <w:rsid w:val="007F1C8C"/>
    <w:rsid w:val="008169A4"/>
    <w:rsid w:val="00822088"/>
    <w:rsid w:val="0082789C"/>
    <w:rsid w:val="00827CAF"/>
    <w:rsid w:val="00854FBE"/>
    <w:rsid w:val="00862229"/>
    <w:rsid w:val="008721E8"/>
    <w:rsid w:val="00881CFE"/>
    <w:rsid w:val="0088444D"/>
    <w:rsid w:val="00885303"/>
    <w:rsid w:val="008A4964"/>
    <w:rsid w:val="008F472E"/>
    <w:rsid w:val="008F6A14"/>
    <w:rsid w:val="00915DE8"/>
    <w:rsid w:val="00920D5F"/>
    <w:rsid w:val="00954DE1"/>
    <w:rsid w:val="009606FC"/>
    <w:rsid w:val="00962E4E"/>
    <w:rsid w:val="009635DD"/>
    <w:rsid w:val="00972B49"/>
    <w:rsid w:val="009A1305"/>
    <w:rsid w:val="009A2696"/>
    <w:rsid w:val="009A6872"/>
    <w:rsid w:val="009B295D"/>
    <w:rsid w:val="00A0220C"/>
    <w:rsid w:val="00A03A50"/>
    <w:rsid w:val="00A1261C"/>
    <w:rsid w:val="00A16994"/>
    <w:rsid w:val="00A53B31"/>
    <w:rsid w:val="00A562CD"/>
    <w:rsid w:val="00A57DED"/>
    <w:rsid w:val="00A6086F"/>
    <w:rsid w:val="00A60BDC"/>
    <w:rsid w:val="00A65561"/>
    <w:rsid w:val="00A80465"/>
    <w:rsid w:val="00A95E6F"/>
    <w:rsid w:val="00AA1FCA"/>
    <w:rsid w:val="00AA53ED"/>
    <w:rsid w:val="00AA7C36"/>
    <w:rsid w:val="00AB34A1"/>
    <w:rsid w:val="00AD0502"/>
    <w:rsid w:val="00AF4185"/>
    <w:rsid w:val="00B00049"/>
    <w:rsid w:val="00B44D00"/>
    <w:rsid w:val="00B522D3"/>
    <w:rsid w:val="00B54025"/>
    <w:rsid w:val="00B566DC"/>
    <w:rsid w:val="00B61DF5"/>
    <w:rsid w:val="00B80E58"/>
    <w:rsid w:val="00B81246"/>
    <w:rsid w:val="00B82578"/>
    <w:rsid w:val="00B877AB"/>
    <w:rsid w:val="00B975FB"/>
    <w:rsid w:val="00BB1FC0"/>
    <w:rsid w:val="00BB62D7"/>
    <w:rsid w:val="00BC1ED8"/>
    <w:rsid w:val="00BC3583"/>
    <w:rsid w:val="00C072C1"/>
    <w:rsid w:val="00C128C6"/>
    <w:rsid w:val="00C13E78"/>
    <w:rsid w:val="00C15F45"/>
    <w:rsid w:val="00C24884"/>
    <w:rsid w:val="00C42C5C"/>
    <w:rsid w:val="00C43C93"/>
    <w:rsid w:val="00C46AFB"/>
    <w:rsid w:val="00C550E7"/>
    <w:rsid w:val="00C71226"/>
    <w:rsid w:val="00C830A6"/>
    <w:rsid w:val="00CB5518"/>
    <w:rsid w:val="00CE36EB"/>
    <w:rsid w:val="00CF5BD0"/>
    <w:rsid w:val="00D12315"/>
    <w:rsid w:val="00D236A7"/>
    <w:rsid w:val="00D26C0A"/>
    <w:rsid w:val="00D27AC3"/>
    <w:rsid w:val="00D4705E"/>
    <w:rsid w:val="00D57C6C"/>
    <w:rsid w:val="00D63BC1"/>
    <w:rsid w:val="00D64E26"/>
    <w:rsid w:val="00D96CDA"/>
    <w:rsid w:val="00D9769C"/>
    <w:rsid w:val="00D97923"/>
    <w:rsid w:val="00DA3FF9"/>
    <w:rsid w:val="00DA5C08"/>
    <w:rsid w:val="00DC64A0"/>
    <w:rsid w:val="00DD3B72"/>
    <w:rsid w:val="00DD5B47"/>
    <w:rsid w:val="00E01176"/>
    <w:rsid w:val="00E125CC"/>
    <w:rsid w:val="00E15703"/>
    <w:rsid w:val="00E25CFA"/>
    <w:rsid w:val="00E30C5F"/>
    <w:rsid w:val="00E40E75"/>
    <w:rsid w:val="00E54C83"/>
    <w:rsid w:val="00E608F9"/>
    <w:rsid w:val="00E61E98"/>
    <w:rsid w:val="00E643C8"/>
    <w:rsid w:val="00E66F39"/>
    <w:rsid w:val="00E84483"/>
    <w:rsid w:val="00E86B1F"/>
    <w:rsid w:val="00E9175A"/>
    <w:rsid w:val="00EC0380"/>
    <w:rsid w:val="00EC5A40"/>
    <w:rsid w:val="00ED7D8F"/>
    <w:rsid w:val="00EE2724"/>
    <w:rsid w:val="00EE6569"/>
    <w:rsid w:val="00F32FE9"/>
    <w:rsid w:val="00F54496"/>
    <w:rsid w:val="00F55583"/>
    <w:rsid w:val="00F562CC"/>
    <w:rsid w:val="00F567DD"/>
    <w:rsid w:val="00F60D81"/>
    <w:rsid w:val="00F72187"/>
    <w:rsid w:val="00F86A71"/>
    <w:rsid w:val="00FB6CC9"/>
    <w:rsid w:val="00FC2132"/>
    <w:rsid w:val="00FC773A"/>
    <w:rsid w:val="00FE6D1D"/>
  </w:rsids>
  <m:mathPr>
    <m:mathFont m:val="@ＭＳ ゴシック"/>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54862"/>
  </w:style>
  <w:style w:type="paragraph" w:styleId="Heading4">
    <w:name w:val="heading 4"/>
    <w:basedOn w:val="Normal"/>
    <w:link w:val="Heading4Char"/>
    <w:uiPriority w:val="9"/>
    <w:rsid w:val="00DA3FF9"/>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uiPriority w:val="9"/>
    <w:rsid w:val="00DA3FF9"/>
    <w:rPr>
      <w:rFonts w:ascii="Times" w:hAnsi="Times"/>
      <w:b/>
      <w:szCs w:val="20"/>
    </w:rPr>
  </w:style>
  <w:style w:type="character" w:customStyle="1" w:styleId="mw-headline">
    <w:name w:val="mw-headline"/>
    <w:basedOn w:val="DefaultParagraphFont"/>
    <w:rsid w:val="00DA3FF9"/>
  </w:style>
  <w:style w:type="paragraph" w:styleId="Header">
    <w:name w:val="header"/>
    <w:basedOn w:val="Normal"/>
    <w:link w:val="HeaderChar"/>
    <w:uiPriority w:val="99"/>
    <w:semiHidden/>
    <w:unhideWhenUsed/>
    <w:rsid w:val="00CB5518"/>
    <w:pPr>
      <w:tabs>
        <w:tab w:val="center" w:pos="4320"/>
        <w:tab w:val="right" w:pos="8640"/>
      </w:tabs>
      <w:spacing w:after="0"/>
    </w:pPr>
  </w:style>
  <w:style w:type="character" w:customStyle="1" w:styleId="HeaderChar">
    <w:name w:val="Header Char"/>
    <w:basedOn w:val="DefaultParagraphFont"/>
    <w:link w:val="Header"/>
    <w:uiPriority w:val="99"/>
    <w:semiHidden/>
    <w:rsid w:val="00CB5518"/>
  </w:style>
  <w:style w:type="paragraph" w:styleId="Footer">
    <w:name w:val="footer"/>
    <w:basedOn w:val="Normal"/>
    <w:link w:val="FooterChar"/>
    <w:uiPriority w:val="99"/>
    <w:semiHidden/>
    <w:unhideWhenUsed/>
    <w:rsid w:val="00CB5518"/>
    <w:pPr>
      <w:tabs>
        <w:tab w:val="center" w:pos="4320"/>
        <w:tab w:val="right" w:pos="8640"/>
      </w:tabs>
      <w:spacing w:after="0"/>
    </w:pPr>
  </w:style>
  <w:style w:type="character" w:customStyle="1" w:styleId="FooterChar">
    <w:name w:val="Footer Char"/>
    <w:basedOn w:val="DefaultParagraphFont"/>
    <w:link w:val="Footer"/>
    <w:uiPriority w:val="99"/>
    <w:semiHidden/>
    <w:rsid w:val="00CB5518"/>
  </w:style>
  <w:style w:type="paragraph" w:styleId="ListParagraph">
    <w:name w:val="List Paragraph"/>
    <w:basedOn w:val="Normal"/>
    <w:uiPriority w:val="34"/>
    <w:qFormat/>
    <w:rsid w:val="00D4705E"/>
    <w:pPr>
      <w:ind w:left="720"/>
      <w:contextualSpacing/>
    </w:pPr>
  </w:style>
  <w:style w:type="character" w:styleId="PageNumber">
    <w:name w:val="page number"/>
    <w:basedOn w:val="DefaultParagraphFont"/>
    <w:uiPriority w:val="99"/>
    <w:semiHidden/>
    <w:unhideWhenUsed/>
    <w:rsid w:val="00694CDE"/>
  </w:style>
  <w:style w:type="paragraph" w:styleId="BalloonText">
    <w:name w:val="Balloon Text"/>
    <w:basedOn w:val="Normal"/>
    <w:link w:val="BalloonTextChar"/>
    <w:rsid w:val="001106E4"/>
    <w:pPr>
      <w:spacing w:after="0"/>
    </w:pPr>
    <w:rPr>
      <w:rFonts w:ascii="Tahoma" w:hAnsi="Tahoma" w:cs="Tahoma"/>
      <w:sz w:val="16"/>
      <w:szCs w:val="16"/>
    </w:rPr>
  </w:style>
  <w:style w:type="character" w:customStyle="1" w:styleId="BalloonTextChar">
    <w:name w:val="Balloon Text Char"/>
    <w:basedOn w:val="DefaultParagraphFont"/>
    <w:link w:val="BalloonText"/>
    <w:rsid w:val="001106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244988">
      <w:bodyDiv w:val="1"/>
      <w:marLeft w:val="0"/>
      <w:marRight w:val="0"/>
      <w:marTop w:val="0"/>
      <w:marBottom w:val="0"/>
      <w:divBdr>
        <w:top w:val="none" w:sz="0" w:space="0" w:color="auto"/>
        <w:left w:val="none" w:sz="0" w:space="0" w:color="auto"/>
        <w:bottom w:val="none" w:sz="0" w:space="0" w:color="auto"/>
        <w:right w:val="none" w:sz="0" w:space="0" w:color="auto"/>
      </w:divBdr>
    </w:div>
    <w:div w:id="503209924">
      <w:bodyDiv w:val="1"/>
      <w:marLeft w:val="0"/>
      <w:marRight w:val="0"/>
      <w:marTop w:val="0"/>
      <w:marBottom w:val="0"/>
      <w:divBdr>
        <w:top w:val="none" w:sz="0" w:space="0" w:color="auto"/>
        <w:left w:val="none" w:sz="0" w:space="0" w:color="auto"/>
        <w:bottom w:val="none" w:sz="0" w:space="0" w:color="auto"/>
        <w:right w:val="none" w:sz="0" w:space="0" w:color="auto"/>
      </w:divBdr>
    </w:div>
    <w:div w:id="568462453">
      <w:bodyDiv w:val="1"/>
      <w:marLeft w:val="0"/>
      <w:marRight w:val="0"/>
      <w:marTop w:val="0"/>
      <w:marBottom w:val="0"/>
      <w:divBdr>
        <w:top w:val="none" w:sz="0" w:space="0" w:color="auto"/>
        <w:left w:val="none" w:sz="0" w:space="0" w:color="auto"/>
        <w:bottom w:val="none" w:sz="0" w:space="0" w:color="auto"/>
        <w:right w:val="none" w:sz="0" w:space="0" w:color="auto"/>
      </w:divBdr>
    </w:div>
    <w:div w:id="1003507266">
      <w:bodyDiv w:val="1"/>
      <w:marLeft w:val="0"/>
      <w:marRight w:val="0"/>
      <w:marTop w:val="0"/>
      <w:marBottom w:val="0"/>
      <w:divBdr>
        <w:top w:val="none" w:sz="0" w:space="0" w:color="auto"/>
        <w:left w:val="none" w:sz="0" w:space="0" w:color="auto"/>
        <w:bottom w:val="none" w:sz="0" w:space="0" w:color="auto"/>
        <w:right w:val="none" w:sz="0" w:space="0" w:color="auto"/>
      </w:divBdr>
    </w:div>
    <w:div w:id="1114716748">
      <w:bodyDiv w:val="1"/>
      <w:marLeft w:val="0"/>
      <w:marRight w:val="0"/>
      <w:marTop w:val="0"/>
      <w:marBottom w:val="0"/>
      <w:divBdr>
        <w:top w:val="none" w:sz="0" w:space="0" w:color="auto"/>
        <w:left w:val="none" w:sz="0" w:space="0" w:color="auto"/>
        <w:bottom w:val="none" w:sz="0" w:space="0" w:color="auto"/>
        <w:right w:val="none" w:sz="0" w:space="0" w:color="auto"/>
      </w:divBdr>
    </w:div>
    <w:div w:id="1347094380">
      <w:bodyDiv w:val="1"/>
      <w:marLeft w:val="0"/>
      <w:marRight w:val="0"/>
      <w:marTop w:val="0"/>
      <w:marBottom w:val="0"/>
      <w:divBdr>
        <w:top w:val="none" w:sz="0" w:space="0" w:color="auto"/>
        <w:left w:val="none" w:sz="0" w:space="0" w:color="auto"/>
        <w:bottom w:val="none" w:sz="0" w:space="0" w:color="auto"/>
        <w:right w:val="none" w:sz="0" w:space="0" w:color="auto"/>
      </w:divBdr>
    </w:div>
    <w:div w:id="1507862471">
      <w:bodyDiv w:val="1"/>
      <w:marLeft w:val="0"/>
      <w:marRight w:val="0"/>
      <w:marTop w:val="0"/>
      <w:marBottom w:val="0"/>
      <w:divBdr>
        <w:top w:val="none" w:sz="0" w:space="0" w:color="auto"/>
        <w:left w:val="none" w:sz="0" w:space="0" w:color="auto"/>
        <w:bottom w:val="none" w:sz="0" w:space="0" w:color="auto"/>
        <w:right w:val="none" w:sz="0" w:space="0" w:color="auto"/>
      </w:divBdr>
    </w:div>
    <w:div w:id="2027948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abin:Users:mulepati:Desktop:data.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abin:Users:mulepati:Desktop:grahamJarv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manualLayout>
          <c:layoutTarget val="inner"/>
          <c:xMode val="edge"/>
          <c:yMode val="edge"/>
          <c:x val="0.122037583843686"/>
          <c:y val="0.0631484173124927"/>
          <c:w val="0.807932576463995"/>
          <c:h val="0.753815296511748"/>
        </c:manualLayout>
      </c:layout>
      <c:scatterChart>
        <c:scatterStyle val="lineMarker"/>
        <c:ser>
          <c:idx val="0"/>
          <c:order val="0"/>
          <c:tx>
            <c:strRef>
              <c:f>Sheet1!$M$1</c:f>
              <c:strCache>
                <c:ptCount val="1"/>
                <c:pt idx="0">
                  <c:v>Graham</c:v>
                </c:pt>
              </c:strCache>
            </c:strRef>
          </c:tx>
          <c:spPr>
            <a:ln w="25400">
              <a:solidFill>
                <a:srgbClr val="666699"/>
              </a:solidFill>
              <a:prstDash val="solid"/>
            </a:ln>
          </c:spPr>
          <c:marker>
            <c:symbol val="diamond"/>
            <c:size val="6"/>
            <c:spPr>
              <a:solidFill>
                <a:srgbClr val="666699"/>
              </a:solidFill>
              <a:ln>
                <a:solidFill>
                  <a:srgbClr val="666699"/>
                </a:solidFill>
                <a:prstDash val="solid"/>
              </a:ln>
            </c:spPr>
          </c:marker>
          <c:xVal>
            <c:numRef>
              <c:f>Sheet1!$A$2:$A$11</c:f>
              <c:numCache>
                <c:formatCode>General</c:formatCode>
                <c:ptCount val="10"/>
                <c:pt idx="0">
                  <c:v>50.0</c:v>
                </c:pt>
                <c:pt idx="1">
                  <c:v>5000.0</c:v>
                </c:pt>
                <c:pt idx="2">
                  <c:v>10000.0</c:v>
                </c:pt>
                <c:pt idx="3">
                  <c:v>20000.0</c:v>
                </c:pt>
                <c:pt idx="4">
                  <c:v>40000.0</c:v>
                </c:pt>
                <c:pt idx="5">
                  <c:v>60000.0</c:v>
                </c:pt>
                <c:pt idx="6">
                  <c:v>80000.0</c:v>
                </c:pt>
                <c:pt idx="7">
                  <c:v>100000.0</c:v>
                </c:pt>
                <c:pt idx="8">
                  <c:v>150000.0</c:v>
                </c:pt>
                <c:pt idx="9">
                  <c:v>200000.0</c:v>
                </c:pt>
              </c:numCache>
            </c:numRef>
          </c:xVal>
          <c:yVal>
            <c:numRef>
              <c:f>Sheet1!$M$2:$M$11</c:f>
              <c:numCache>
                <c:formatCode>General</c:formatCode>
                <c:ptCount val="10"/>
                <c:pt idx="0">
                  <c:v>6.2</c:v>
                </c:pt>
                <c:pt idx="1">
                  <c:v>297.0</c:v>
                </c:pt>
                <c:pt idx="2">
                  <c:v>522.4</c:v>
                </c:pt>
                <c:pt idx="3">
                  <c:v>974.6</c:v>
                </c:pt>
                <c:pt idx="4">
                  <c:v>1667.0</c:v>
                </c:pt>
                <c:pt idx="5">
                  <c:v>2225.6</c:v>
                </c:pt>
                <c:pt idx="6">
                  <c:v>3043.2</c:v>
                </c:pt>
                <c:pt idx="7">
                  <c:v>3583.0</c:v>
                </c:pt>
                <c:pt idx="8">
                  <c:v>6478.4</c:v>
                </c:pt>
                <c:pt idx="9">
                  <c:v>8115.8</c:v>
                </c:pt>
              </c:numCache>
            </c:numRef>
          </c:yVal>
          <c:smooth val="1"/>
        </c:ser>
        <c:ser>
          <c:idx val="1"/>
          <c:order val="1"/>
          <c:tx>
            <c:strRef>
              <c:f>Sheet1!$N$1</c:f>
              <c:strCache>
                <c:ptCount val="1"/>
                <c:pt idx="0">
                  <c:v>Jarvis</c:v>
                </c:pt>
              </c:strCache>
            </c:strRef>
          </c:tx>
          <c:spPr>
            <a:ln w="25400">
              <a:solidFill>
                <a:srgbClr val="DD2D32"/>
              </a:solidFill>
              <a:prstDash val="solid"/>
            </a:ln>
          </c:spPr>
          <c:marker>
            <c:symbol val="square"/>
            <c:size val="6"/>
            <c:spPr>
              <a:solidFill>
                <a:srgbClr val="DD2D32"/>
              </a:solidFill>
              <a:ln>
                <a:solidFill>
                  <a:srgbClr val="DD2D32"/>
                </a:solidFill>
                <a:prstDash val="solid"/>
              </a:ln>
            </c:spPr>
          </c:marker>
          <c:xVal>
            <c:numRef>
              <c:f>Sheet1!$A$2:$A$11</c:f>
              <c:numCache>
                <c:formatCode>General</c:formatCode>
                <c:ptCount val="10"/>
                <c:pt idx="0">
                  <c:v>50.0</c:v>
                </c:pt>
                <c:pt idx="1">
                  <c:v>5000.0</c:v>
                </c:pt>
                <c:pt idx="2">
                  <c:v>10000.0</c:v>
                </c:pt>
                <c:pt idx="3">
                  <c:v>20000.0</c:v>
                </c:pt>
                <c:pt idx="4">
                  <c:v>40000.0</c:v>
                </c:pt>
                <c:pt idx="5">
                  <c:v>60000.0</c:v>
                </c:pt>
                <c:pt idx="6">
                  <c:v>80000.0</c:v>
                </c:pt>
                <c:pt idx="7">
                  <c:v>100000.0</c:v>
                </c:pt>
                <c:pt idx="8">
                  <c:v>150000.0</c:v>
                </c:pt>
                <c:pt idx="9">
                  <c:v>200000.0</c:v>
                </c:pt>
              </c:numCache>
            </c:numRef>
          </c:xVal>
          <c:yVal>
            <c:numRef>
              <c:f>Sheet1!$N$2:$N$11</c:f>
              <c:numCache>
                <c:formatCode>General</c:formatCode>
                <c:ptCount val="10"/>
                <c:pt idx="0">
                  <c:v>1.0</c:v>
                </c:pt>
                <c:pt idx="1">
                  <c:v>235.0</c:v>
                </c:pt>
                <c:pt idx="2">
                  <c:v>419.2</c:v>
                </c:pt>
                <c:pt idx="3">
                  <c:v>643.4</c:v>
                </c:pt>
                <c:pt idx="4">
                  <c:v>1336.4</c:v>
                </c:pt>
                <c:pt idx="5">
                  <c:v>1601.6</c:v>
                </c:pt>
                <c:pt idx="6">
                  <c:v>2110.0</c:v>
                </c:pt>
                <c:pt idx="7">
                  <c:v>2578.0</c:v>
                </c:pt>
                <c:pt idx="8">
                  <c:v>4571.8</c:v>
                </c:pt>
                <c:pt idx="9">
                  <c:v>5798.2</c:v>
                </c:pt>
              </c:numCache>
            </c:numRef>
          </c:yVal>
          <c:smooth val="1"/>
        </c:ser>
        <c:axId val="530327848"/>
        <c:axId val="661487592"/>
      </c:scatterChart>
      <c:valAx>
        <c:axId val="530327848"/>
        <c:scaling>
          <c:orientation val="minMax"/>
          <c:max val="200000.0"/>
        </c:scaling>
        <c:axPos val="b"/>
        <c:title>
          <c:tx>
            <c:rich>
              <a:bodyPr/>
              <a:lstStyle/>
              <a:p>
                <a:pPr>
                  <a:defRPr sz="1000" b="1" i="0" u="none" strike="noStrike" baseline="0">
                    <a:solidFill>
                      <a:srgbClr val="000000"/>
                    </a:solidFill>
                    <a:latin typeface="Calibri"/>
                    <a:ea typeface="Calibri"/>
                    <a:cs typeface="Calibri"/>
                  </a:defRPr>
                </a:pPr>
                <a:r>
                  <a:rPr lang="en-US"/>
                  <a:t>Running Time (ms)</a:t>
                </a:r>
              </a:p>
            </c:rich>
          </c:tx>
          <c:layout>
            <c:manualLayout>
              <c:xMode val="edge"/>
              <c:yMode val="edge"/>
              <c:x val="0.453253864100321"/>
              <c:y val="0.937093677263214"/>
            </c:manualLayout>
          </c:layout>
          <c:spPr>
            <a:noFill/>
            <a:ln w="25400">
              <a:noFill/>
            </a:ln>
          </c:spPr>
        </c:title>
        <c:numFmt formatCode="General" sourceLinked="1"/>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en-US"/>
          </a:p>
        </c:txPr>
        <c:crossAx val="661487592"/>
        <c:crossesAt val="0.0"/>
        <c:crossBetween val="midCat"/>
      </c:valAx>
      <c:valAx>
        <c:axId val="661487592"/>
        <c:scaling>
          <c:orientation val="minMax"/>
          <c:min val="0.0"/>
        </c:scaling>
        <c:axPos val="l"/>
        <c:title>
          <c:tx>
            <c:rich>
              <a:bodyPr/>
              <a:lstStyle/>
              <a:p>
                <a:pPr>
                  <a:defRPr sz="1000" b="1" i="0" u="none" strike="noStrike" baseline="0">
                    <a:solidFill>
                      <a:srgbClr val="000000"/>
                    </a:solidFill>
                    <a:latin typeface="Calibri"/>
                    <a:ea typeface="Calibri"/>
                    <a:cs typeface="Calibri"/>
                  </a:defRPr>
                </a:pPr>
                <a:r>
                  <a:rPr lang="en-US"/>
                  <a:t># of points</a:t>
                </a:r>
              </a:p>
            </c:rich>
          </c:tx>
          <c:layout>
            <c:manualLayout>
              <c:xMode val="edge"/>
              <c:yMode val="edge"/>
              <c:x val="0.0"/>
              <c:y val="0.399368726961973"/>
            </c:manualLayout>
          </c:layout>
          <c:spPr>
            <a:noFill/>
            <a:ln w="25400">
              <a:noFill/>
            </a:ln>
          </c:spPr>
        </c:title>
        <c:numFmt formatCode="General" sourceLinked="1"/>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en-US"/>
          </a:p>
        </c:txPr>
        <c:crossAx val="530327848"/>
        <c:crossesAt val="0.0"/>
        <c:crossBetween val="midCat"/>
      </c:valAx>
      <c:spPr>
        <a:solidFill>
          <a:srgbClr val="FFFFFF"/>
        </a:solidFill>
        <a:ln w="25400">
          <a:noFill/>
        </a:ln>
      </c:spPr>
    </c:plotArea>
    <c:legend>
      <c:legendPos val="r"/>
      <c:layout>
        <c:manualLayout>
          <c:xMode val="edge"/>
          <c:yMode val="edge"/>
          <c:x val="0.701351159230096"/>
          <c:y val="0.0157099145906268"/>
          <c:w val="0.139874574655204"/>
          <c:h val="0.125000274037671"/>
        </c:manualLayout>
      </c:layout>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chart>
  <c:spPr>
    <a:solidFill>
      <a:srgbClr val="FFFFFF"/>
    </a:solidFill>
    <a:ln w="3175">
      <a:no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159379921259842"/>
          <c:y val="0.0369065593021305"/>
          <c:w val="0.796430263925343"/>
          <c:h val="0.784711913527165"/>
        </c:manualLayout>
      </c:layout>
      <c:scatterChart>
        <c:scatterStyle val="smoothMarker"/>
        <c:ser>
          <c:idx val="0"/>
          <c:order val="0"/>
          <c:tx>
            <c:v>Jarvis March</c:v>
          </c:tx>
          <c:xVal>
            <c:numRef>
              <c:f>Sheet1!$A$2:$A$9</c:f>
              <c:numCache>
                <c:formatCode>General</c:formatCode>
                <c:ptCount val="8"/>
                <c:pt idx="0">
                  <c:v>63.0</c:v>
                </c:pt>
                <c:pt idx="1">
                  <c:v>126.0</c:v>
                </c:pt>
                <c:pt idx="2">
                  <c:v>252.0</c:v>
                </c:pt>
                <c:pt idx="3">
                  <c:v>503.0</c:v>
                </c:pt>
                <c:pt idx="4">
                  <c:v>1006.0</c:v>
                </c:pt>
                <c:pt idx="5">
                  <c:v>2011.0</c:v>
                </c:pt>
                <c:pt idx="6">
                  <c:v>4022.0</c:v>
                </c:pt>
                <c:pt idx="7">
                  <c:v>8977.0</c:v>
                </c:pt>
              </c:numCache>
            </c:numRef>
          </c:xVal>
          <c:yVal>
            <c:numRef>
              <c:f>Sheet1!$B$2:$B$9</c:f>
              <c:numCache>
                <c:formatCode>General</c:formatCode>
                <c:ptCount val="8"/>
                <c:pt idx="0">
                  <c:v>1.0</c:v>
                </c:pt>
                <c:pt idx="1">
                  <c:v>16.0</c:v>
                </c:pt>
                <c:pt idx="2">
                  <c:v>63.0</c:v>
                </c:pt>
                <c:pt idx="3">
                  <c:v>250.0</c:v>
                </c:pt>
                <c:pt idx="4">
                  <c:v>641.0</c:v>
                </c:pt>
                <c:pt idx="5">
                  <c:v>2013.0</c:v>
                </c:pt>
                <c:pt idx="6">
                  <c:v>6257.0</c:v>
                </c:pt>
                <c:pt idx="7">
                  <c:v>29088.0</c:v>
                </c:pt>
              </c:numCache>
            </c:numRef>
          </c:yVal>
          <c:smooth val="1"/>
        </c:ser>
        <c:ser>
          <c:idx val="1"/>
          <c:order val="1"/>
          <c:tx>
            <c:v>Graham Scan</c:v>
          </c:tx>
          <c:xVal>
            <c:numRef>
              <c:f>Sheet1!$A$2:$A$9</c:f>
              <c:numCache>
                <c:formatCode>General</c:formatCode>
                <c:ptCount val="8"/>
                <c:pt idx="0">
                  <c:v>63.0</c:v>
                </c:pt>
                <c:pt idx="1">
                  <c:v>126.0</c:v>
                </c:pt>
                <c:pt idx="2">
                  <c:v>252.0</c:v>
                </c:pt>
                <c:pt idx="3">
                  <c:v>503.0</c:v>
                </c:pt>
                <c:pt idx="4">
                  <c:v>1006.0</c:v>
                </c:pt>
                <c:pt idx="5">
                  <c:v>2011.0</c:v>
                </c:pt>
                <c:pt idx="6">
                  <c:v>4022.0</c:v>
                </c:pt>
                <c:pt idx="7">
                  <c:v>8977.0</c:v>
                </c:pt>
              </c:numCache>
            </c:numRef>
          </c:xVal>
          <c:yVal>
            <c:numRef>
              <c:f>Sheet1!$C$2:$C$9</c:f>
              <c:numCache>
                <c:formatCode>General</c:formatCode>
                <c:ptCount val="8"/>
                <c:pt idx="0">
                  <c:v>1.0</c:v>
                </c:pt>
                <c:pt idx="1">
                  <c:v>1.0</c:v>
                </c:pt>
                <c:pt idx="2">
                  <c:v>17.0</c:v>
                </c:pt>
                <c:pt idx="3">
                  <c:v>63.0</c:v>
                </c:pt>
                <c:pt idx="4">
                  <c:v>204.0</c:v>
                </c:pt>
                <c:pt idx="5">
                  <c:v>500.0</c:v>
                </c:pt>
                <c:pt idx="6">
                  <c:v>1295.0</c:v>
                </c:pt>
                <c:pt idx="7">
                  <c:v>5149.0</c:v>
                </c:pt>
              </c:numCache>
            </c:numRef>
          </c:yVal>
          <c:smooth val="1"/>
        </c:ser>
        <c:axId val="850580040"/>
        <c:axId val="756823960"/>
      </c:scatterChart>
      <c:valAx>
        <c:axId val="850580040"/>
        <c:scaling>
          <c:orientation val="minMax"/>
        </c:scaling>
        <c:axPos val="b"/>
        <c:title>
          <c:tx>
            <c:rich>
              <a:bodyPr/>
              <a:lstStyle/>
              <a:p>
                <a:pPr>
                  <a:defRPr/>
                </a:pPr>
                <a:r>
                  <a:rPr lang="en-US"/>
                  <a:t>Number of points in</a:t>
                </a:r>
                <a:r>
                  <a:rPr lang="en-US" baseline="0"/>
                  <a:t> the Convex Hull</a:t>
                </a:r>
                <a:endParaRPr lang="en-US"/>
              </a:p>
            </c:rich>
          </c:tx>
          <c:layout/>
        </c:title>
        <c:numFmt formatCode="General" sourceLinked="1"/>
        <c:tickLblPos val="nextTo"/>
        <c:crossAx val="756823960"/>
        <c:crosses val="autoZero"/>
        <c:crossBetween val="midCat"/>
      </c:valAx>
      <c:valAx>
        <c:axId val="756823960"/>
        <c:scaling>
          <c:orientation val="minMax"/>
          <c:min val="0.0"/>
        </c:scaling>
        <c:axPos val="l"/>
        <c:title>
          <c:tx>
            <c:rich>
              <a:bodyPr rot="-5400000" vert="horz"/>
              <a:lstStyle/>
              <a:p>
                <a:pPr>
                  <a:defRPr/>
                </a:pPr>
                <a:r>
                  <a:rPr lang="en-US"/>
                  <a:t>Running Time (ms)</a:t>
                </a:r>
              </a:p>
            </c:rich>
          </c:tx>
          <c:layout/>
        </c:title>
        <c:numFmt formatCode="General" sourceLinked="1"/>
        <c:tickLblPos val="nextTo"/>
        <c:crossAx val="850580040"/>
        <c:crosses val="autoZero"/>
        <c:crossBetween val="midCat"/>
      </c:valAx>
      <c:spPr>
        <a:noFill/>
        <a:ln w="25400">
          <a:noFill/>
        </a:ln>
      </c:spPr>
    </c:plotArea>
    <c:legend>
      <c:legendPos val="r"/>
      <c:layout>
        <c:manualLayout>
          <c:xMode val="edge"/>
          <c:yMode val="edge"/>
          <c:x val="0.546768354374698"/>
          <c:y val="0.0188510698551385"/>
          <c:w val="0.350339374477632"/>
          <c:h val="0.150591288396917"/>
        </c:manualLayout>
      </c:layout>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1270</Words>
  <Characters>7241</Characters>
  <Application>Microsoft Word 12.0.0</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
    </vt:vector>
  </TitlesOfParts>
  <Company>Susquehanna University</Company>
  <LinksUpToDate>false</LinksUpToDate>
  <CharactersWithSpaces>8892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Mulepati</dc:creator>
  <cp:keywords/>
  <cp:lastModifiedBy>Nabin Mulepati</cp:lastModifiedBy>
  <cp:revision>3</cp:revision>
  <cp:lastPrinted>2010-05-09T20:24:00Z</cp:lastPrinted>
  <dcterms:created xsi:type="dcterms:W3CDTF">2010-05-09T20:24:00Z</dcterms:created>
  <dcterms:modified xsi:type="dcterms:W3CDTF">2010-05-09T20:28:00Z</dcterms:modified>
</cp:coreProperties>
</file>